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35212B" w14:paraId="13BC4BCC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FE9B08D" w14:textId="62980DEF" w:rsidR="00E23164" w:rsidRPr="0035212B" w:rsidRDefault="00FE3465" w:rsidP="007C6E1D">
            <w:pPr>
              <w:pStyle w:val="JobTitle"/>
              <w:rPr>
                <w:rFonts w:ascii="Century Gothic" w:hAnsi="Century Gothic"/>
                <w:sz w:val="22"/>
                <w:lang w:val="en-GB"/>
              </w:rPr>
            </w:pPr>
            <w:r w:rsidRPr="0035212B">
              <w:rPr>
                <w:rFonts w:ascii="Century Gothic" w:hAnsi="Century Gothic"/>
                <w:sz w:val="22"/>
                <w:lang w:val="en-GB"/>
              </w:rPr>
              <w:t xml:space="preserve">HKU </w:t>
            </w:r>
            <w:r w:rsidR="008F56FE" w:rsidRPr="0035212B">
              <w:rPr>
                <w:rFonts w:ascii="Century Gothic" w:hAnsi="Century Gothic"/>
                <w:sz w:val="22"/>
                <w:lang w:val="en-GB"/>
              </w:rPr>
              <w:t>Computer Science Undergraduate</w:t>
            </w:r>
          </w:p>
          <w:p w14:paraId="3326CD04" w14:textId="29563650" w:rsidR="002E038C" w:rsidRPr="0035212B" w:rsidRDefault="00824E8E" w:rsidP="002E038C">
            <w:pPr>
              <w:pStyle w:val="Name"/>
              <w:rPr>
                <w:lang w:val="en-GB"/>
              </w:rPr>
            </w:pPr>
            <w:r w:rsidRPr="0035212B">
              <w:rPr>
                <w:sz w:val="56"/>
                <w:lang w:val="en-GB"/>
              </w:rPr>
              <w:t xml:space="preserve">Reynard </w:t>
            </w:r>
            <w:r w:rsidR="003140ED" w:rsidRPr="0035212B">
              <w:rPr>
                <w:sz w:val="56"/>
                <w:lang w:val="en-GB"/>
              </w:rPr>
              <w:t>verill buntoro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8E15F0C" w14:textId="51F1A86E" w:rsidR="00AD6404" w:rsidRPr="0035212B" w:rsidRDefault="002E038C" w:rsidP="002204A6">
            <w:pPr>
              <w:jc w:val="right"/>
              <w:rPr>
                <w:rFonts w:ascii="Century Gothic" w:hAnsi="Century Gothic"/>
                <w:sz w:val="22"/>
                <w:lang w:val="en-GB"/>
              </w:rPr>
            </w:pPr>
            <w:r w:rsidRPr="0035212B">
              <w:rPr>
                <w:rFonts w:ascii="Century Gothic" w:hAnsi="Century Gothic"/>
                <w:b/>
                <w:sz w:val="22"/>
                <w:lang w:val="en-GB"/>
              </w:rPr>
              <w:t>Phone</w:t>
            </w:r>
            <w:r w:rsidRPr="0035212B">
              <w:rPr>
                <w:rFonts w:ascii="Century Gothic" w:hAnsi="Century Gothic"/>
                <w:sz w:val="22"/>
                <w:lang w:val="en-GB"/>
              </w:rPr>
              <w:t xml:space="preserve">: </w:t>
            </w:r>
            <w:r w:rsidR="00C462A5" w:rsidRPr="0035212B">
              <w:rPr>
                <w:rFonts w:ascii="Century Gothic" w:hAnsi="Century Gothic"/>
                <w:sz w:val="22"/>
                <w:lang w:val="en-GB"/>
              </w:rPr>
              <w:t>(852) 9775 8170</w:t>
            </w:r>
          </w:p>
          <w:p w14:paraId="40999A82" w14:textId="444934E8" w:rsidR="00C37452" w:rsidRPr="0035212B" w:rsidRDefault="002E038C" w:rsidP="00C37452">
            <w:pPr>
              <w:jc w:val="right"/>
              <w:rPr>
                <w:rFonts w:ascii="Century Gothic" w:hAnsi="Century Gothic"/>
                <w:sz w:val="22"/>
                <w:lang w:val="en-GB"/>
              </w:rPr>
            </w:pPr>
            <w:r w:rsidRPr="0035212B">
              <w:rPr>
                <w:rFonts w:ascii="Century Gothic" w:hAnsi="Century Gothic"/>
                <w:b/>
                <w:sz w:val="22"/>
                <w:lang w:val="en-GB"/>
              </w:rPr>
              <w:t>Email</w:t>
            </w:r>
            <w:r w:rsidRPr="0035212B">
              <w:rPr>
                <w:rFonts w:ascii="Century Gothic" w:hAnsi="Century Gothic"/>
                <w:sz w:val="22"/>
                <w:lang w:val="en-GB"/>
              </w:rPr>
              <w:t xml:space="preserve">: </w:t>
            </w:r>
            <w:r w:rsidR="00C01CA6" w:rsidRPr="0035212B">
              <w:rPr>
                <w:rFonts w:ascii="Century Gothic" w:hAnsi="Century Gothic"/>
                <w:sz w:val="22"/>
                <w:lang w:val="en-GB"/>
              </w:rPr>
              <w:t>reyvb24@gmail.com</w:t>
            </w:r>
          </w:p>
          <w:p w14:paraId="1B7F337A" w14:textId="4FBDD4CD" w:rsidR="00C37452" w:rsidRPr="0035212B" w:rsidRDefault="00896E51" w:rsidP="00C37452">
            <w:pPr>
              <w:jc w:val="right"/>
              <w:rPr>
                <w:rFonts w:ascii="Century Gothic" w:hAnsi="Century Gothic"/>
                <w:sz w:val="22"/>
                <w:lang w:val="en-GB"/>
              </w:rPr>
            </w:pPr>
            <w:r w:rsidRPr="0035212B">
              <w:rPr>
                <w:rFonts w:ascii="Century Gothic" w:hAnsi="Century Gothic"/>
                <w:b/>
                <w:sz w:val="22"/>
                <w:lang w:val="en-GB"/>
              </w:rPr>
              <w:t xml:space="preserve">Personal </w:t>
            </w:r>
            <w:r w:rsidR="003327DE" w:rsidRPr="0035212B">
              <w:rPr>
                <w:rFonts w:ascii="Century Gothic" w:hAnsi="Century Gothic"/>
                <w:b/>
                <w:sz w:val="22"/>
                <w:lang w:val="en-GB"/>
              </w:rPr>
              <w:t>Webs</w:t>
            </w:r>
            <w:r w:rsidR="00616F26" w:rsidRPr="0035212B">
              <w:rPr>
                <w:rFonts w:ascii="Century Gothic" w:hAnsi="Century Gothic"/>
                <w:b/>
                <w:sz w:val="22"/>
                <w:lang w:val="en-GB"/>
              </w:rPr>
              <w:t>it</w:t>
            </w:r>
            <w:r w:rsidR="003327DE" w:rsidRPr="0035212B">
              <w:rPr>
                <w:rFonts w:ascii="Century Gothic" w:hAnsi="Century Gothic"/>
                <w:b/>
                <w:sz w:val="22"/>
                <w:lang w:val="en-GB"/>
              </w:rPr>
              <w:t>e</w:t>
            </w:r>
            <w:r w:rsidR="002E038C" w:rsidRPr="0035212B">
              <w:rPr>
                <w:rFonts w:ascii="Century Gothic" w:hAnsi="Century Gothic"/>
                <w:sz w:val="22"/>
                <w:lang w:val="en-GB"/>
              </w:rPr>
              <w:t xml:space="preserve">: </w:t>
            </w:r>
            <w:r w:rsidR="00C37452" w:rsidRPr="0035212B">
              <w:rPr>
                <w:rFonts w:ascii="Century Gothic" w:hAnsi="Century Gothic"/>
                <w:bCs/>
                <w:sz w:val="22"/>
                <w:lang w:val="en-GB"/>
              </w:rPr>
              <w:t>https://reyvb24.github.io/Personal-Website/</w:t>
            </w:r>
          </w:p>
          <w:p w14:paraId="2F920E48" w14:textId="79E6A03D" w:rsidR="002E038C" w:rsidRPr="0035212B" w:rsidRDefault="002E038C" w:rsidP="002204A6">
            <w:pPr>
              <w:jc w:val="right"/>
              <w:rPr>
                <w:rFonts w:ascii="Century Gothic" w:hAnsi="Century Gothic"/>
                <w:sz w:val="22"/>
                <w:lang w:val="en-GB"/>
              </w:rPr>
            </w:pPr>
          </w:p>
          <w:p w14:paraId="113AB19B" w14:textId="748CC86F" w:rsidR="00A03115" w:rsidRPr="0035212B" w:rsidRDefault="00A03115" w:rsidP="002204A6">
            <w:pPr>
              <w:jc w:val="right"/>
              <w:rPr>
                <w:sz w:val="22"/>
                <w:lang w:val="en-GB"/>
              </w:rPr>
            </w:pPr>
          </w:p>
        </w:tc>
      </w:tr>
    </w:tbl>
    <w:p w14:paraId="39B48556" w14:textId="77777777" w:rsidR="002E038C" w:rsidRPr="0035212B" w:rsidRDefault="002E038C" w:rsidP="002E038C">
      <w:pPr>
        <w:rPr>
          <w:lang w:val="en-GB"/>
        </w:rPr>
      </w:pPr>
    </w:p>
    <w:p w14:paraId="5D6BFEDF" w14:textId="707B6D7D" w:rsidR="002E038C" w:rsidRPr="0035212B" w:rsidRDefault="00AD6404" w:rsidP="00DA3811">
      <w:pPr>
        <w:pStyle w:val="Heading1"/>
        <w:rPr>
          <w:rFonts w:ascii="Century Gothic" w:hAnsi="Century Gothic"/>
          <w:spacing w:val="20"/>
          <w:lang w:val="en-GB"/>
        </w:rPr>
      </w:pPr>
      <w:r w:rsidRPr="0035212B">
        <w:rPr>
          <w:rFonts w:ascii="Century Gothic" w:hAnsi="Century Gothic"/>
          <w:spacing w:val="20"/>
          <w:lang w:val="en-GB"/>
        </w:rPr>
        <w:t>EXECUTIVE SUMMARY</w:t>
      </w:r>
    </w:p>
    <w:p w14:paraId="742B9A91" w14:textId="1244F7A5" w:rsidR="0016198C" w:rsidRPr="0035212B" w:rsidRDefault="003D1A83" w:rsidP="0016198C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sz w:val="24"/>
          <w:szCs w:val="20"/>
          <w:lang w:val="en-GB"/>
        </w:rPr>
      </w:pPr>
      <w:r w:rsidRPr="0035212B">
        <w:rPr>
          <w:rFonts w:ascii="Garamond" w:hAnsi="Garamond" w:cs="Cambria"/>
          <w:sz w:val="24"/>
          <w:szCs w:val="20"/>
          <w:lang w:val="en-GB"/>
        </w:rPr>
        <w:t xml:space="preserve">Aspiring Data Scientist and HKU Computer Science undergraduate (expected graduation in 2023) keen to pursue career in </w:t>
      </w:r>
      <w:r w:rsidR="00A96A3C" w:rsidRPr="0035212B">
        <w:rPr>
          <w:rFonts w:ascii="Garamond" w:hAnsi="Garamond" w:cs="Cambria"/>
          <w:sz w:val="24"/>
          <w:szCs w:val="20"/>
          <w:lang w:val="en-GB"/>
        </w:rPr>
        <w:t xml:space="preserve">Technology </w:t>
      </w:r>
      <w:r w:rsidRPr="0035212B">
        <w:rPr>
          <w:rFonts w:ascii="Garamond" w:hAnsi="Garamond" w:cs="Cambria"/>
          <w:sz w:val="24"/>
          <w:szCs w:val="20"/>
          <w:lang w:val="en-GB"/>
        </w:rPr>
        <w:t>and FinTech. Awarded HKU Entrance Full-Ride Scholarship in 2019.</w:t>
      </w:r>
      <w:r w:rsidR="00721CC9" w:rsidRPr="0035212B">
        <w:rPr>
          <w:rFonts w:ascii="Garamond" w:hAnsi="Garamond" w:cs="Cambria"/>
          <w:sz w:val="24"/>
          <w:szCs w:val="20"/>
          <w:lang w:val="en-GB"/>
        </w:rPr>
        <w:t xml:space="preserve"> </w:t>
      </w:r>
    </w:p>
    <w:p w14:paraId="47D5B1D3" w14:textId="4FAFCE71" w:rsidR="0016198C" w:rsidRPr="0035212B" w:rsidRDefault="00CE36E5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sz w:val="24"/>
          <w:szCs w:val="20"/>
          <w:lang w:val="en-GB"/>
        </w:rPr>
      </w:pPr>
      <w:r w:rsidRPr="0035212B">
        <w:rPr>
          <w:rFonts w:ascii="Garamond" w:hAnsi="Garamond" w:cs="Cambria"/>
          <w:sz w:val="24"/>
          <w:szCs w:val="20"/>
          <w:lang w:val="en-GB"/>
        </w:rPr>
        <w:t>Adept</w:t>
      </w:r>
      <w:r w:rsidR="009E61D1" w:rsidRPr="0035212B">
        <w:rPr>
          <w:rFonts w:ascii="Garamond" w:hAnsi="Garamond" w:cs="Cambria"/>
          <w:sz w:val="24"/>
          <w:szCs w:val="20"/>
          <w:lang w:val="en-GB"/>
        </w:rPr>
        <w:t xml:space="preserve"> at</w:t>
      </w:r>
      <w:r w:rsidR="00A21F78" w:rsidRPr="0035212B">
        <w:rPr>
          <w:rFonts w:ascii="Garamond" w:hAnsi="Garamond" w:cs="Cambria"/>
          <w:sz w:val="24"/>
          <w:szCs w:val="20"/>
          <w:lang w:val="en-GB"/>
        </w:rPr>
        <w:t xml:space="preserve"> </w:t>
      </w:r>
      <w:r w:rsidR="009E61D1" w:rsidRPr="0035212B">
        <w:rPr>
          <w:rFonts w:ascii="Garamond" w:hAnsi="Garamond" w:cs="Cambria"/>
          <w:sz w:val="24"/>
          <w:szCs w:val="20"/>
          <w:lang w:val="en-GB"/>
        </w:rPr>
        <w:t xml:space="preserve">leveraging advanced proficiency in data analytics, </w:t>
      </w:r>
      <w:r w:rsidR="00E359FF" w:rsidRPr="0035212B">
        <w:rPr>
          <w:rFonts w:ascii="Garamond" w:hAnsi="Garamond" w:cs="Cambria"/>
          <w:sz w:val="24"/>
          <w:szCs w:val="20"/>
          <w:lang w:val="en-GB"/>
        </w:rPr>
        <w:t xml:space="preserve">automation, </w:t>
      </w:r>
      <w:r w:rsidR="009E61D1" w:rsidRPr="0035212B">
        <w:rPr>
          <w:rFonts w:ascii="Garamond" w:hAnsi="Garamond" w:cs="Cambria"/>
          <w:sz w:val="24"/>
          <w:szCs w:val="20"/>
          <w:lang w:val="en-GB"/>
        </w:rPr>
        <w:t>data visualisation and</w:t>
      </w:r>
      <w:r w:rsidRPr="0035212B">
        <w:rPr>
          <w:rFonts w:ascii="Garamond" w:hAnsi="Garamond" w:cs="Cambria"/>
          <w:sz w:val="24"/>
          <w:szCs w:val="20"/>
          <w:lang w:val="en-GB"/>
        </w:rPr>
        <w:t xml:space="preserve"> </w:t>
      </w:r>
      <w:r w:rsidR="009E61D1" w:rsidRPr="0035212B">
        <w:rPr>
          <w:rFonts w:ascii="Garamond" w:hAnsi="Garamond" w:cs="Cambria"/>
          <w:sz w:val="24"/>
          <w:szCs w:val="20"/>
          <w:lang w:val="en-GB"/>
        </w:rPr>
        <w:t xml:space="preserve">front-end web development to identify </w:t>
      </w:r>
      <w:r w:rsidR="00961C09" w:rsidRPr="0035212B">
        <w:rPr>
          <w:rFonts w:ascii="Garamond" w:hAnsi="Garamond" w:cs="Cambria"/>
          <w:sz w:val="24"/>
          <w:szCs w:val="20"/>
          <w:lang w:val="en-GB"/>
        </w:rPr>
        <w:t>process</w:t>
      </w:r>
      <w:r w:rsidR="009E61D1" w:rsidRPr="0035212B">
        <w:rPr>
          <w:rFonts w:ascii="Garamond" w:hAnsi="Garamond" w:cs="Cambria"/>
          <w:sz w:val="24"/>
          <w:szCs w:val="20"/>
          <w:lang w:val="en-GB"/>
        </w:rPr>
        <w:t xml:space="preserve"> optimisation opportunities and implement solutions that drive enhanced productivity.</w:t>
      </w:r>
      <w:r w:rsidR="00961C09" w:rsidRPr="0035212B">
        <w:rPr>
          <w:rFonts w:ascii="Garamond" w:hAnsi="Garamond" w:cs="Cambria"/>
          <w:sz w:val="24"/>
          <w:szCs w:val="20"/>
          <w:lang w:val="en-GB"/>
        </w:rPr>
        <w:t xml:space="preserve"> </w:t>
      </w:r>
    </w:p>
    <w:p w14:paraId="18FBE5FF" w14:textId="1E3C258A" w:rsidR="00DA3811" w:rsidRPr="0035212B" w:rsidRDefault="00C613B1" w:rsidP="00E926EA">
      <w:pPr>
        <w:widowControl/>
        <w:numPr>
          <w:ilvl w:val="0"/>
          <w:numId w:val="4"/>
        </w:numPr>
        <w:tabs>
          <w:tab w:val="clear" w:pos="10800"/>
        </w:tabs>
        <w:ind w:left="180" w:hanging="180"/>
        <w:rPr>
          <w:rFonts w:ascii="Century Gothic" w:hAnsi="Century Gothic"/>
          <w:spacing w:val="20"/>
          <w:lang w:val="en-GB"/>
        </w:rPr>
      </w:pPr>
      <w:r w:rsidRPr="0035212B">
        <w:rPr>
          <w:rFonts w:ascii="Garamond" w:hAnsi="Garamond" w:cs="Cambria"/>
          <w:sz w:val="24"/>
          <w:szCs w:val="20"/>
          <w:lang w:val="en-GB"/>
        </w:rPr>
        <w:t xml:space="preserve">Proven track record </w:t>
      </w:r>
      <w:r w:rsidR="00976A8D" w:rsidRPr="0035212B">
        <w:rPr>
          <w:rFonts w:ascii="Garamond" w:hAnsi="Garamond" w:cs="Cambria"/>
          <w:sz w:val="24"/>
          <w:szCs w:val="20"/>
          <w:lang w:val="en-GB"/>
        </w:rPr>
        <w:t xml:space="preserve">of working with teams to </w:t>
      </w:r>
      <w:r w:rsidR="009370C4" w:rsidRPr="0035212B">
        <w:rPr>
          <w:rFonts w:ascii="Garamond" w:hAnsi="Garamond" w:cs="Cambria"/>
          <w:sz w:val="24"/>
          <w:szCs w:val="20"/>
          <w:lang w:val="en-GB"/>
        </w:rPr>
        <w:t>design</w:t>
      </w:r>
      <w:r w:rsidR="00BF4CAB" w:rsidRPr="0035212B">
        <w:rPr>
          <w:rFonts w:ascii="Garamond" w:hAnsi="Garamond" w:cs="Cambria"/>
          <w:sz w:val="24"/>
          <w:szCs w:val="20"/>
          <w:lang w:val="en-GB"/>
        </w:rPr>
        <w:t xml:space="preserve"> technology-driven solutions. Passionate tech evangelist who can translate complex technical concepts into layman terms for wide range of audiences.</w:t>
      </w:r>
    </w:p>
    <w:p w14:paraId="2DE8F9FB" w14:textId="120144EB" w:rsidR="003F56A4" w:rsidRPr="0035212B" w:rsidRDefault="00457DEF" w:rsidP="003F56A4">
      <w:pPr>
        <w:pStyle w:val="Heading1"/>
        <w:spacing w:before="0"/>
        <w:rPr>
          <w:rFonts w:ascii="Century Gothic" w:hAnsi="Century Gothic"/>
          <w:spacing w:val="20"/>
          <w:lang w:val="en-GB"/>
        </w:rPr>
      </w:pPr>
      <w:r w:rsidRPr="0035212B">
        <w:rPr>
          <w:rFonts w:ascii="Century Gothic" w:hAnsi="Century Gothic"/>
          <w:spacing w:val="20"/>
          <w:lang w:val="en-GB"/>
        </w:rPr>
        <w:t>K</w:t>
      </w:r>
      <w:r w:rsidR="00AD6404" w:rsidRPr="0035212B">
        <w:rPr>
          <w:rFonts w:ascii="Century Gothic" w:hAnsi="Century Gothic"/>
          <w:spacing w:val="20"/>
          <w:lang w:val="en-GB"/>
        </w:rPr>
        <w:t>EY SKILLS</w:t>
      </w:r>
    </w:p>
    <w:p w14:paraId="500E4D38" w14:textId="6821BFB7" w:rsidR="00E379DC" w:rsidRPr="0035212B" w:rsidRDefault="003F56A4" w:rsidP="001D37E0">
      <w:pPr>
        <w:widowControl/>
        <w:tabs>
          <w:tab w:val="clear" w:pos="10800"/>
          <w:tab w:val="left" w:pos="3828"/>
          <w:tab w:val="left" w:pos="7655"/>
        </w:tabs>
        <w:jc w:val="center"/>
        <w:rPr>
          <w:rFonts w:ascii="Garamond" w:hAnsi="Garamond" w:cs="Cambria"/>
          <w:sz w:val="24"/>
          <w:szCs w:val="24"/>
          <w:lang w:val="en-GB"/>
        </w:rPr>
      </w:pPr>
      <w:r w:rsidRPr="0035212B">
        <w:rPr>
          <w:rFonts w:ascii="Garamond" w:hAnsi="Garamond" w:cs="Cambria"/>
          <w:sz w:val="24"/>
          <w:szCs w:val="24"/>
          <w:lang w:val="en-GB"/>
        </w:rPr>
        <w:t>S</w:t>
      </w:r>
      <w:r w:rsidR="00C0615B" w:rsidRPr="0035212B">
        <w:rPr>
          <w:rFonts w:ascii="Garamond" w:hAnsi="Garamond" w:cs="Cambria"/>
          <w:sz w:val="24"/>
          <w:szCs w:val="24"/>
          <w:lang w:val="en-GB"/>
        </w:rPr>
        <w:t>oftware Development</w:t>
      </w:r>
      <w:r w:rsidR="00E379DC" w:rsidRPr="0035212B">
        <w:rPr>
          <w:rFonts w:ascii="Garamond" w:hAnsi="Garamond" w:cs="Cambria"/>
          <w:sz w:val="24"/>
          <w:szCs w:val="24"/>
          <w:lang w:val="en-GB"/>
        </w:rPr>
        <w:t xml:space="preserve"> 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• </w:t>
      </w:r>
      <w:r w:rsidR="00CF73CB" w:rsidRPr="0035212B">
        <w:rPr>
          <w:rFonts w:ascii="Garamond" w:hAnsi="Garamond" w:cs="Cambria"/>
          <w:b/>
          <w:bCs/>
          <w:sz w:val="24"/>
          <w:szCs w:val="24"/>
          <w:lang w:val="en-GB"/>
        </w:rPr>
        <w:t>App Development</w:t>
      </w:r>
      <w:r w:rsidR="00E379DC" w:rsidRPr="0035212B">
        <w:rPr>
          <w:rFonts w:ascii="Garamond" w:hAnsi="Garamond" w:cs="Cambria"/>
          <w:sz w:val="24"/>
          <w:szCs w:val="24"/>
          <w:lang w:val="en-GB"/>
        </w:rPr>
        <w:t xml:space="preserve"> 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• </w:t>
      </w:r>
      <w:r w:rsidR="00CF73CB" w:rsidRPr="0035212B">
        <w:rPr>
          <w:rFonts w:ascii="Garamond" w:hAnsi="Garamond" w:cs="Cambria"/>
          <w:sz w:val="24"/>
          <w:szCs w:val="24"/>
          <w:lang w:val="en-GB"/>
        </w:rPr>
        <w:t>Automation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CF73CB" w:rsidRPr="0035212B">
        <w:rPr>
          <w:rFonts w:ascii="Garamond" w:hAnsi="Garamond" w:cs="Cambria"/>
          <w:b/>
          <w:bCs/>
          <w:sz w:val="24"/>
          <w:szCs w:val="24"/>
          <w:lang w:val="en-GB"/>
        </w:rPr>
        <w:t>User</w:t>
      </w:r>
      <w:r w:rsidR="000014A0" w:rsidRPr="0035212B">
        <w:rPr>
          <w:rFonts w:ascii="Garamond" w:hAnsi="Garamond" w:cs="Cambria"/>
          <w:b/>
          <w:bCs/>
          <w:sz w:val="24"/>
          <w:szCs w:val="24"/>
          <w:lang w:val="en-GB"/>
        </w:rPr>
        <w:t xml:space="preserve"> Experience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CF73CB" w:rsidRPr="0035212B">
        <w:rPr>
          <w:rFonts w:ascii="Garamond" w:hAnsi="Garamond" w:cs="Cambria"/>
          <w:sz w:val="24"/>
          <w:szCs w:val="24"/>
          <w:lang w:val="en-GB"/>
        </w:rPr>
        <w:t>Front-</w:t>
      </w:r>
      <w:r w:rsidR="00E656D2" w:rsidRPr="0035212B">
        <w:rPr>
          <w:rFonts w:ascii="Garamond" w:hAnsi="Garamond" w:cs="Cambria"/>
          <w:sz w:val="24"/>
          <w:szCs w:val="24"/>
          <w:lang w:val="en-GB"/>
        </w:rPr>
        <w:t>E</w:t>
      </w:r>
      <w:r w:rsidR="00CF73CB" w:rsidRPr="0035212B">
        <w:rPr>
          <w:rFonts w:ascii="Garamond" w:hAnsi="Garamond" w:cs="Cambria"/>
          <w:sz w:val="24"/>
          <w:szCs w:val="24"/>
          <w:lang w:val="en-GB"/>
        </w:rPr>
        <w:t>nd Development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B252AF" w:rsidRPr="0035212B">
        <w:rPr>
          <w:rFonts w:ascii="Garamond" w:hAnsi="Garamond" w:cs="Cambria"/>
          <w:b/>
          <w:bCs/>
          <w:sz w:val="24"/>
          <w:szCs w:val="24"/>
          <w:lang w:val="en-GB"/>
        </w:rPr>
        <w:t>Data</w:t>
      </w:r>
      <w:r w:rsidR="0084367E" w:rsidRPr="0035212B">
        <w:rPr>
          <w:rFonts w:ascii="Garamond" w:hAnsi="Garamond" w:cs="Cambria"/>
          <w:b/>
          <w:bCs/>
          <w:sz w:val="24"/>
          <w:szCs w:val="24"/>
          <w:lang w:val="en-GB"/>
        </w:rPr>
        <w:t xml:space="preserve"> </w:t>
      </w:r>
      <w:r w:rsidR="00B252AF" w:rsidRPr="0035212B">
        <w:rPr>
          <w:rFonts w:ascii="Garamond" w:hAnsi="Garamond" w:cs="Cambria"/>
          <w:b/>
          <w:bCs/>
          <w:sz w:val="24"/>
          <w:szCs w:val="24"/>
          <w:lang w:val="en-GB"/>
        </w:rPr>
        <w:t>Science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79311B" w:rsidRPr="0035212B">
        <w:rPr>
          <w:rFonts w:ascii="Garamond" w:hAnsi="Garamond" w:cs="Cambria"/>
          <w:sz w:val="24"/>
          <w:szCs w:val="24"/>
          <w:lang w:val="en-GB"/>
        </w:rPr>
        <w:t>Machine Learning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700C50" w:rsidRPr="0035212B">
        <w:rPr>
          <w:rFonts w:ascii="Garamond" w:hAnsi="Garamond" w:cs="Cambria"/>
          <w:b/>
          <w:bCs/>
          <w:sz w:val="24"/>
          <w:szCs w:val="24"/>
          <w:lang w:val="en-GB"/>
        </w:rPr>
        <w:t>Process Optimisation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 •</w:t>
      </w:r>
      <w:r w:rsidR="009A1027" w:rsidRPr="0035212B">
        <w:rPr>
          <w:rFonts w:ascii="Garamond" w:hAnsi="Garamond"/>
          <w:sz w:val="24"/>
          <w:szCs w:val="24"/>
          <w:lang w:val="en-GB"/>
        </w:rPr>
        <w:t xml:space="preserve"> </w:t>
      </w:r>
      <w:r w:rsidR="008E61D6" w:rsidRPr="0035212B">
        <w:rPr>
          <w:rFonts w:ascii="Garamond" w:hAnsi="Garamond" w:cs="Cambria"/>
          <w:sz w:val="24"/>
          <w:szCs w:val="24"/>
          <w:lang w:val="en-GB"/>
        </w:rPr>
        <w:t>Stakeholder Management</w:t>
      </w:r>
      <w:r w:rsidR="00E379DC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C01A88" w:rsidRPr="0035212B">
        <w:rPr>
          <w:rFonts w:ascii="Garamond" w:hAnsi="Garamond" w:cs="Cambria"/>
          <w:b/>
          <w:bCs/>
          <w:sz w:val="24"/>
          <w:szCs w:val="24"/>
          <w:lang w:val="en-GB"/>
        </w:rPr>
        <w:t>Leadership</w:t>
      </w:r>
      <w:r w:rsidR="002F7219" w:rsidRPr="0035212B">
        <w:rPr>
          <w:rFonts w:ascii="Garamond" w:hAnsi="Garamond" w:cs="Cambria"/>
          <w:b/>
          <w:bCs/>
          <w:sz w:val="24"/>
          <w:szCs w:val="24"/>
          <w:lang w:val="en-GB"/>
        </w:rPr>
        <w:t xml:space="preserve"> </w:t>
      </w:r>
      <w:r w:rsidR="0084367E" w:rsidRPr="0035212B">
        <w:rPr>
          <w:rFonts w:ascii="Garamond" w:hAnsi="Garamond" w:cs="Cambria"/>
          <w:b/>
          <w:bCs/>
          <w:sz w:val="24"/>
          <w:szCs w:val="24"/>
          <w:lang w:val="en-GB"/>
        </w:rPr>
        <w:t>a</w:t>
      </w:r>
      <w:r w:rsidR="00C01A88" w:rsidRPr="0035212B">
        <w:rPr>
          <w:rFonts w:ascii="Garamond" w:hAnsi="Garamond" w:cs="Cambria"/>
          <w:b/>
          <w:bCs/>
          <w:sz w:val="24"/>
          <w:szCs w:val="24"/>
          <w:lang w:val="en-GB"/>
        </w:rPr>
        <w:t xml:space="preserve">nd </w:t>
      </w:r>
      <w:r w:rsidR="00433821" w:rsidRPr="0035212B">
        <w:rPr>
          <w:rFonts w:ascii="Garamond" w:hAnsi="Garamond" w:cs="Cambria"/>
          <w:b/>
          <w:bCs/>
          <w:sz w:val="24"/>
          <w:szCs w:val="24"/>
          <w:lang w:val="en-GB"/>
        </w:rPr>
        <w:t>Mentoring</w:t>
      </w:r>
      <w:r w:rsidR="003B6879">
        <w:rPr>
          <w:rFonts w:ascii="Garamond" w:hAnsi="Garamond" w:cs="Cambria"/>
          <w:b/>
          <w:bCs/>
          <w:sz w:val="24"/>
          <w:szCs w:val="24"/>
          <w:lang w:val="en-GB"/>
        </w:rPr>
        <w:t xml:space="preserve"> </w:t>
      </w:r>
      <w:r w:rsidR="003B6879" w:rsidRPr="0035212B">
        <w:rPr>
          <w:rFonts w:ascii="Garamond" w:hAnsi="Garamond"/>
          <w:sz w:val="24"/>
          <w:szCs w:val="24"/>
          <w:lang w:val="en-GB"/>
        </w:rPr>
        <w:t>•</w:t>
      </w:r>
      <w:r w:rsidR="007D0DF4">
        <w:rPr>
          <w:rFonts w:ascii="Garamond" w:hAnsi="Garamond"/>
          <w:sz w:val="24"/>
          <w:szCs w:val="24"/>
          <w:lang w:val="en-GB"/>
        </w:rPr>
        <w:t xml:space="preserve"> </w:t>
      </w:r>
      <w:r w:rsidR="00027D14">
        <w:rPr>
          <w:rFonts w:ascii="Garamond" w:hAnsi="Garamond"/>
          <w:sz w:val="24"/>
          <w:szCs w:val="24"/>
          <w:lang w:val="en-GB"/>
        </w:rPr>
        <w:t>Problem</w:t>
      </w:r>
      <w:r w:rsidR="00C22F0B">
        <w:rPr>
          <w:rFonts w:ascii="Garamond" w:hAnsi="Garamond"/>
          <w:sz w:val="24"/>
          <w:szCs w:val="24"/>
          <w:lang w:val="en-GB"/>
        </w:rPr>
        <w:t xml:space="preserve"> Solving</w:t>
      </w:r>
      <w:r w:rsidR="00153FD9">
        <w:rPr>
          <w:rFonts w:ascii="Garamond" w:hAnsi="Garamond"/>
          <w:sz w:val="24"/>
          <w:szCs w:val="24"/>
          <w:lang w:val="en-GB"/>
        </w:rPr>
        <w:t xml:space="preserve"> </w:t>
      </w:r>
      <w:r w:rsidR="00153FD9" w:rsidRPr="0035212B">
        <w:rPr>
          <w:rFonts w:ascii="Garamond" w:hAnsi="Garamond"/>
          <w:sz w:val="24"/>
          <w:szCs w:val="24"/>
          <w:lang w:val="en-GB"/>
        </w:rPr>
        <w:t xml:space="preserve">• </w:t>
      </w:r>
      <w:r w:rsidR="00153FD9">
        <w:rPr>
          <w:rFonts w:ascii="Garamond" w:hAnsi="Garamond" w:cs="Cambria"/>
          <w:b/>
          <w:bCs/>
          <w:sz w:val="24"/>
          <w:szCs w:val="24"/>
          <w:lang w:val="en-GB"/>
        </w:rPr>
        <w:t>Strategy Management</w:t>
      </w:r>
      <w:r w:rsidR="00275037">
        <w:rPr>
          <w:rFonts w:ascii="Garamond" w:hAnsi="Garamond" w:cs="Cambria"/>
          <w:b/>
          <w:bCs/>
          <w:sz w:val="24"/>
          <w:szCs w:val="24"/>
          <w:lang w:val="en-GB"/>
        </w:rPr>
        <w:t xml:space="preserve"> </w:t>
      </w:r>
    </w:p>
    <w:p w14:paraId="5662DEB0" w14:textId="77777777" w:rsidR="0084367E" w:rsidRPr="0035212B" w:rsidRDefault="0084367E" w:rsidP="0084367E">
      <w:pPr>
        <w:widowControl/>
        <w:tabs>
          <w:tab w:val="clear" w:pos="10800"/>
          <w:tab w:val="left" w:pos="3828"/>
          <w:tab w:val="left" w:pos="7655"/>
        </w:tabs>
        <w:jc w:val="center"/>
        <w:rPr>
          <w:rFonts w:ascii="Garamond" w:hAnsi="Garamond"/>
          <w:sz w:val="24"/>
          <w:szCs w:val="24"/>
          <w:lang w:val="en-GB"/>
        </w:rPr>
      </w:pPr>
    </w:p>
    <w:p w14:paraId="4AA295F5" w14:textId="74BD0DEF" w:rsidR="003F56A4" w:rsidRPr="0035212B" w:rsidRDefault="003F56A4" w:rsidP="003F56A4">
      <w:pPr>
        <w:spacing w:after="120"/>
        <w:jc w:val="center"/>
        <w:rPr>
          <w:rFonts w:ascii="Garamond" w:hAnsi="Garamond"/>
          <w:b/>
          <w:sz w:val="24"/>
          <w:szCs w:val="24"/>
          <w:lang w:val="en-GB"/>
        </w:rPr>
      </w:pPr>
      <w:r w:rsidRPr="0035212B">
        <w:rPr>
          <w:rFonts w:ascii="Garamond" w:hAnsi="Garamond"/>
          <w:b/>
          <w:sz w:val="24"/>
          <w:szCs w:val="24"/>
          <w:lang w:val="en-GB"/>
        </w:rPr>
        <w:t>Technical Skills</w:t>
      </w:r>
    </w:p>
    <w:p w14:paraId="5A5FBB36" w14:textId="4B90E613" w:rsidR="003F56A4" w:rsidRPr="0035212B" w:rsidRDefault="00654FB2" w:rsidP="00D1749D">
      <w:pPr>
        <w:spacing w:after="120"/>
        <w:jc w:val="center"/>
        <w:rPr>
          <w:lang w:val="en-GB"/>
        </w:rPr>
      </w:pPr>
      <w:r w:rsidRPr="0035212B">
        <w:rPr>
          <w:rFonts w:ascii="Garamond" w:hAnsi="Garamond"/>
          <w:sz w:val="24"/>
          <w:szCs w:val="24"/>
          <w:lang w:val="en-GB"/>
        </w:rPr>
        <w:t>Python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5E1A94" w:rsidRPr="0035212B">
        <w:rPr>
          <w:rFonts w:ascii="Garamond" w:hAnsi="Garamond"/>
          <w:sz w:val="24"/>
          <w:szCs w:val="24"/>
          <w:lang w:val="en-GB"/>
        </w:rPr>
        <w:t xml:space="preserve">Python Pandas • </w:t>
      </w:r>
      <w:r w:rsidR="00FB622C" w:rsidRPr="0035212B">
        <w:rPr>
          <w:rFonts w:ascii="Garamond" w:hAnsi="Garamond"/>
          <w:sz w:val="24"/>
          <w:szCs w:val="24"/>
          <w:lang w:val="en-GB"/>
        </w:rPr>
        <w:t>C++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5706AA" w:rsidRPr="0035212B">
        <w:rPr>
          <w:rFonts w:ascii="Garamond" w:hAnsi="Garamond"/>
          <w:sz w:val="24"/>
          <w:szCs w:val="24"/>
          <w:lang w:val="en-GB"/>
        </w:rPr>
        <w:t>JavaScript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040018" w:rsidRPr="0035212B">
        <w:rPr>
          <w:rFonts w:ascii="Garamond" w:hAnsi="Garamond"/>
          <w:sz w:val="24"/>
          <w:szCs w:val="24"/>
          <w:lang w:val="en-GB"/>
        </w:rPr>
        <w:t>Java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</w:t>
      </w:r>
      <w:r w:rsidR="000A0FFD" w:rsidRPr="0035212B">
        <w:rPr>
          <w:rFonts w:ascii="Garamond" w:hAnsi="Garamond"/>
          <w:sz w:val="24"/>
          <w:szCs w:val="24"/>
          <w:lang w:val="en-GB"/>
        </w:rPr>
        <w:t xml:space="preserve"> R</w:t>
      </w:r>
      <w:r w:rsidR="00AE7512" w:rsidRPr="0035212B">
        <w:rPr>
          <w:rFonts w:ascii="Garamond" w:hAnsi="Garamond"/>
          <w:sz w:val="24"/>
          <w:szCs w:val="24"/>
          <w:lang w:val="en-GB"/>
        </w:rPr>
        <w:t xml:space="preserve"> 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• </w:t>
      </w:r>
      <w:r w:rsidR="00BA58D4" w:rsidRPr="0035212B">
        <w:rPr>
          <w:rFonts w:ascii="Garamond" w:hAnsi="Garamond"/>
          <w:sz w:val="24"/>
          <w:szCs w:val="24"/>
          <w:lang w:val="en-GB"/>
        </w:rPr>
        <w:t>HTML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E03D2D" w:rsidRPr="0035212B">
        <w:rPr>
          <w:rFonts w:ascii="Garamond" w:hAnsi="Garamond"/>
          <w:sz w:val="24"/>
          <w:szCs w:val="24"/>
          <w:lang w:val="en-GB"/>
        </w:rPr>
        <w:t>CSS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1C02A8" w:rsidRPr="0035212B">
        <w:rPr>
          <w:rFonts w:ascii="Garamond" w:hAnsi="Garamond"/>
          <w:sz w:val="24"/>
          <w:szCs w:val="24"/>
          <w:lang w:val="en-GB"/>
        </w:rPr>
        <w:t>SQL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8D0307" w:rsidRPr="0035212B">
        <w:rPr>
          <w:rFonts w:ascii="Garamond" w:hAnsi="Garamond"/>
          <w:sz w:val="24"/>
          <w:szCs w:val="24"/>
          <w:lang w:val="en-GB"/>
        </w:rPr>
        <w:t>Google API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8D0307" w:rsidRPr="0035212B">
        <w:rPr>
          <w:rFonts w:ascii="Garamond" w:hAnsi="Garamond"/>
          <w:sz w:val="24"/>
          <w:szCs w:val="24"/>
          <w:lang w:val="en-GB"/>
        </w:rPr>
        <w:t>Selenium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BE2EA9" w:rsidRPr="0035212B">
        <w:rPr>
          <w:rFonts w:ascii="Garamond" w:hAnsi="Garamond"/>
          <w:sz w:val="24"/>
          <w:szCs w:val="24"/>
          <w:lang w:val="en-GB"/>
        </w:rPr>
        <w:t>R Shiny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A</w:t>
      </w:r>
      <w:r w:rsidR="005E60BA" w:rsidRPr="0035212B">
        <w:rPr>
          <w:rFonts w:ascii="Garamond" w:hAnsi="Garamond"/>
          <w:sz w:val="24"/>
          <w:szCs w:val="24"/>
          <w:lang w:val="en-GB"/>
        </w:rPr>
        <w:t>dobe Photoshop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 </w:t>
      </w:r>
      <w:r w:rsidR="00B415B8" w:rsidRPr="0035212B">
        <w:rPr>
          <w:rFonts w:ascii="Garamond" w:hAnsi="Garamond"/>
          <w:sz w:val="24"/>
          <w:szCs w:val="24"/>
          <w:lang w:val="en-GB"/>
        </w:rPr>
        <w:t>Pro</w:t>
      </w:r>
      <w:r w:rsidR="00DB65F4" w:rsidRPr="0035212B">
        <w:rPr>
          <w:rFonts w:ascii="Garamond" w:hAnsi="Garamond"/>
          <w:sz w:val="24"/>
          <w:szCs w:val="24"/>
          <w:lang w:val="en-GB"/>
        </w:rPr>
        <w:t>create</w:t>
      </w:r>
      <w:r w:rsidR="003F56A4" w:rsidRPr="0035212B">
        <w:rPr>
          <w:rFonts w:ascii="Garamond" w:hAnsi="Garamond"/>
          <w:sz w:val="24"/>
          <w:szCs w:val="24"/>
          <w:lang w:val="en-GB"/>
        </w:rPr>
        <w:t xml:space="preserve"> •</w:t>
      </w:r>
      <w:r w:rsidR="00D1749D" w:rsidRPr="0035212B">
        <w:rPr>
          <w:rFonts w:ascii="Garamond" w:hAnsi="Garamond"/>
          <w:sz w:val="24"/>
          <w:szCs w:val="24"/>
          <w:lang w:val="en-GB"/>
        </w:rPr>
        <w:t xml:space="preserve"> Django •</w:t>
      </w:r>
      <w:r w:rsidR="003E0EC3" w:rsidRPr="0035212B">
        <w:rPr>
          <w:rFonts w:ascii="Garamond" w:hAnsi="Garamond"/>
          <w:sz w:val="24"/>
          <w:szCs w:val="24"/>
          <w:lang w:val="en-GB"/>
        </w:rPr>
        <w:t xml:space="preserve"> React </w:t>
      </w:r>
      <w:r w:rsidR="00DC0D86" w:rsidRPr="0035212B">
        <w:rPr>
          <w:rFonts w:ascii="Garamond" w:hAnsi="Garamond"/>
          <w:sz w:val="24"/>
          <w:szCs w:val="24"/>
          <w:lang w:val="en-GB"/>
        </w:rPr>
        <w:t xml:space="preserve">JS • </w:t>
      </w:r>
      <w:r w:rsidR="00215BCD" w:rsidRPr="0035212B">
        <w:rPr>
          <w:rFonts w:ascii="Garamond" w:hAnsi="Garamond"/>
          <w:sz w:val="24"/>
          <w:szCs w:val="24"/>
          <w:lang w:val="en-GB"/>
        </w:rPr>
        <w:t>Visual Studio Code</w:t>
      </w:r>
    </w:p>
    <w:p w14:paraId="3928D07F" w14:textId="77777777" w:rsidR="00DA3811" w:rsidRPr="0035212B" w:rsidRDefault="00DA3811" w:rsidP="00DA3811">
      <w:pPr>
        <w:pStyle w:val="Heading1"/>
        <w:spacing w:before="0" w:after="0"/>
        <w:rPr>
          <w:rFonts w:ascii="Century Gothic" w:hAnsi="Century Gothic"/>
          <w:spacing w:val="20"/>
          <w:lang w:val="en-GB"/>
        </w:rPr>
      </w:pPr>
    </w:p>
    <w:p w14:paraId="352DD68E" w14:textId="5C75AB8D" w:rsidR="00E23164" w:rsidRPr="0035212B" w:rsidRDefault="0085138E" w:rsidP="00DA3811">
      <w:pPr>
        <w:pStyle w:val="Heading1"/>
        <w:spacing w:before="0"/>
        <w:rPr>
          <w:rFonts w:ascii="Century Gothic" w:hAnsi="Century Gothic"/>
          <w:spacing w:val="20"/>
          <w:lang w:val="en-GB"/>
        </w:rPr>
      </w:pPr>
      <w:r w:rsidRPr="0035212B">
        <w:rPr>
          <w:rFonts w:ascii="Century Gothic" w:hAnsi="Century Gothic"/>
          <w:spacing w:val="20"/>
          <w:lang w:val="en-GB"/>
        </w:rPr>
        <w:t>P</w:t>
      </w:r>
      <w:r w:rsidR="00AD6404" w:rsidRPr="0035212B">
        <w:rPr>
          <w:rFonts w:ascii="Century Gothic" w:hAnsi="Century Gothic"/>
          <w:spacing w:val="20"/>
          <w:lang w:val="en-GB"/>
        </w:rPr>
        <w:t>ROFESSIONAL EXPERIENCE</w:t>
      </w:r>
    </w:p>
    <w:p w14:paraId="42063934" w14:textId="38DAD321" w:rsidR="0016198C" w:rsidRPr="0035212B" w:rsidRDefault="00427AD8" w:rsidP="00E23164">
      <w:pPr>
        <w:rPr>
          <w:rStyle w:val="CapsExpandedColored"/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>summer intern</w:t>
      </w:r>
      <w:r w:rsidR="00D016C2">
        <w:rPr>
          <w:rStyle w:val="CapsExpandedColored"/>
          <w:rFonts w:ascii="Garamond" w:hAnsi="Garamond"/>
          <w:sz w:val="24"/>
          <w:szCs w:val="24"/>
          <w:lang w:val="en-GB"/>
        </w:rPr>
        <w:t xml:space="preserve"> / software Engineer Intern</w:t>
      </w:r>
      <w:r w:rsidR="0016198C" w:rsidRPr="0035212B">
        <w:rPr>
          <w:rStyle w:val="CapsExpandedColored"/>
          <w:rFonts w:ascii="Garamond" w:hAnsi="Garamond"/>
          <w:sz w:val="24"/>
          <w:szCs w:val="24"/>
          <w:lang w:val="en-GB"/>
        </w:rPr>
        <w:tab/>
      </w:r>
      <w:r w:rsidR="00652D5A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>J</w:t>
      </w:r>
      <w:r w:rsidR="00FA3B0C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>un 2021</w:t>
      </w:r>
      <w:r w:rsidR="0016198C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</w:t>
      </w:r>
      <w:r w:rsidR="0016198C" w:rsidRPr="0035212B">
        <w:rPr>
          <w:rStyle w:val="CapsExpandedColored"/>
          <w:rFonts w:ascii="Garamond" w:hAnsi="Garamond"/>
          <w:color w:val="auto"/>
          <w:spacing w:val="0"/>
          <w:sz w:val="24"/>
          <w:szCs w:val="24"/>
          <w:lang w:val="en-GB"/>
        </w:rPr>
        <w:t>–</w:t>
      </w:r>
      <w:r w:rsidR="0016198C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</w:t>
      </w:r>
      <w:r w:rsidR="00D016C2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>August 2021</w:t>
      </w:r>
    </w:p>
    <w:p w14:paraId="56484BFA" w14:textId="0B92A6BB" w:rsidR="006442D4" w:rsidRPr="0035212B" w:rsidRDefault="00D040F1" w:rsidP="006442D4">
      <w:pPr>
        <w:rPr>
          <w:rFonts w:ascii="Garamond" w:hAnsi="Garamond"/>
          <w:b/>
          <w:sz w:val="24"/>
          <w:szCs w:val="24"/>
          <w:u w:val="single"/>
          <w:lang w:val="en-GB"/>
        </w:rPr>
      </w:pPr>
      <w:r w:rsidRPr="0035212B">
        <w:rPr>
          <w:rFonts w:ascii="Garamond" w:hAnsi="Garamond"/>
          <w:b/>
          <w:sz w:val="24"/>
          <w:szCs w:val="24"/>
          <w:u w:val="single"/>
          <w:lang w:val="en-GB"/>
        </w:rPr>
        <w:t>Preface Coding,</w:t>
      </w:r>
      <w:r w:rsidR="006442D4" w:rsidRPr="0035212B">
        <w:rPr>
          <w:rFonts w:ascii="Garamond" w:hAnsi="Garamond"/>
          <w:b/>
          <w:sz w:val="24"/>
          <w:szCs w:val="24"/>
          <w:u w:val="single"/>
          <w:lang w:val="en-GB"/>
        </w:rPr>
        <w:t xml:space="preserve"> </w:t>
      </w:r>
      <w:r w:rsidRPr="0035212B">
        <w:rPr>
          <w:rFonts w:ascii="Garamond" w:hAnsi="Garamond"/>
          <w:b/>
          <w:sz w:val="24"/>
          <w:szCs w:val="24"/>
          <w:u w:val="single"/>
          <w:lang w:val="en-GB"/>
        </w:rPr>
        <w:t>Hong Kong</w:t>
      </w:r>
      <w:r w:rsidR="006442D4" w:rsidRPr="0035212B">
        <w:rPr>
          <w:rFonts w:ascii="Garamond" w:hAnsi="Garamond"/>
          <w:b/>
          <w:sz w:val="24"/>
          <w:szCs w:val="24"/>
          <w:u w:val="single"/>
          <w:lang w:val="en-GB"/>
        </w:rPr>
        <w:t xml:space="preserve"> </w:t>
      </w:r>
    </w:p>
    <w:p w14:paraId="050E968F" w14:textId="127E8147" w:rsidR="00757640" w:rsidRPr="0035212B" w:rsidRDefault="00757640" w:rsidP="00757640">
      <w:pPr>
        <w:spacing w:after="120"/>
        <w:jc w:val="both"/>
        <w:rPr>
          <w:rFonts w:ascii="Garamond" w:hAnsi="Garamond" w:cs="Cambria"/>
          <w:i/>
          <w:iCs/>
          <w:sz w:val="22"/>
          <w:szCs w:val="20"/>
          <w:lang w:val="en-GB"/>
        </w:rPr>
      </w:pPr>
      <w:r w:rsidRPr="0035212B">
        <w:rPr>
          <w:rFonts w:ascii="Garamond" w:hAnsi="Garamond" w:cs="Cambria"/>
          <w:i/>
          <w:sz w:val="22"/>
          <w:szCs w:val="20"/>
          <w:lang w:val="en-GB"/>
        </w:rPr>
        <w:t>P</w:t>
      </w:r>
      <w:r w:rsidRPr="0035212B">
        <w:rPr>
          <w:rFonts w:ascii="Garamond" w:hAnsi="Garamond" w:cs="Cambria"/>
          <w:i/>
          <w:iCs/>
          <w:sz w:val="22"/>
          <w:szCs w:val="20"/>
          <w:lang w:val="en-GB"/>
        </w:rPr>
        <w:t>reface Coding is an award-winning coding school for students of all ages and occupations, who selects only the top 1% of instructors equipped with both industry experience and academic acumen.</w:t>
      </w:r>
    </w:p>
    <w:p w14:paraId="098B3FEB" w14:textId="5E5B3210" w:rsidR="00133AA7" w:rsidRPr="0035212B" w:rsidRDefault="00133AA7" w:rsidP="00C56674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 w:rsidRPr="0035212B">
        <w:rPr>
          <w:rFonts w:ascii="Garamond" w:hAnsi="Garamond" w:cs="Cambria"/>
          <w:bCs/>
          <w:sz w:val="24"/>
          <w:szCs w:val="20"/>
          <w:lang w:val="en-GB"/>
        </w:rPr>
        <w:t xml:space="preserve">Lead groups of 5 students aged 9-16 years old in intensive 1-week coding bootcamps, ensuring 100% passing rate. Modules taught: Python Intermediate, </w:t>
      </w:r>
      <w:r w:rsidR="00DE49C3">
        <w:rPr>
          <w:rFonts w:ascii="Garamond" w:hAnsi="Garamond" w:cs="Cambria"/>
          <w:bCs/>
          <w:sz w:val="24"/>
          <w:szCs w:val="20"/>
          <w:lang w:val="en-GB"/>
        </w:rPr>
        <w:t xml:space="preserve">Python Beginner, </w:t>
      </w:r>
      <w:r w:rsidRPr="0035212B">
        <w:rPr>
          <w:rFonts w:ascii="Garamond" w:hAnsi="Garamond" w:cs="Cambria"/>
          <w:bCs/>
          <w:sz w:val="24"/>
          <w:szCs w:val="20"/>
          <w:lang w:val="en-GB"/>
        </w:rPr>
        <w:t xml:space="preserve">Python Turtle, Frontend Intermediate, </w:t>
      </w:r>
      <w:r w:rsidR="00DE49C3">
        <w:rPr>
          <w:rFonts w:ascii="Garamond" w:hAnsi="Garamond" w:cs="Cambria"/>
          <w:bCs/>
          <w:sz w:val="24"/>
          <w:szCs w:val="20"/>
          <w:lang w:val="en-GB"/>
        </w:rPr>
        <w:t>Frontend Beginner</w:t>
      </w:r>
      <w:r w:rsidRPr="0035212B">
        <w:rPr>
          <w:rFonts w:ascii="Garamond" w:hAnsi="Garamond" w:cs="Cambria"/>
          <w:bCs/>
          <w:sz w:val="24"/>
          <w:szCs w:val="20"/>
          <w:lang w:val="en-GB"/>
        </w:rPr>
        <w:t>, App Inventor Intermediate.</w:t>
      </w:r>
    </w:p>
    <w:p w14:paraId="14FB9333" w14:textId="076B8801" w:rsidR="00E824BC" w:rsidRPr="0035212B" w:rsidRDefault="000E24F2" w:rsidP="00C56674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 w:rsidRPr="0035212B">
        <w:rPr>
          <w:rFonts w:ascii="Garamond" w:hAnsi="Garamond" w:cs="Cambria"/>
          <w:bCs/>
          <w:sz w:val="24"/>
          <w:szCs w:val="20"/>
          <w:lang w:val="en-GB"/>
        </w:rPr>
        <w:t>Generate</w:t>
      </w:r>
      <w:r w:rsidR="00E04586">
        <w:rPr>
          <w:rFonts w:ascii="Garamond" w:hAnsi="Garamond" w:cs="Cambria"/>
          <w:bCs/>
          <w:sz w:val="24"/>
          <w:szCs w:val="20"/>
          <w:lang w:val="en-GB"/>
        </w:rPr>
        <w:t xml:space="preserve"> </w:t>
      </w:r>
      <w:r w:rsidR="002E2685" w:rsidRPr="0035212B">
        <w:rPr>
          <w:rFonts w:ascii="Garamond" w:hAnsi="Garamond" w:cs="Cambria"/>
          <w:bCs/>
          <w:sz w:val="24"/>
          <w:szCs w:val="20"/>
          <w:lang w:val="en-GB"/>
        </w:rPr>
        <w:t>student learning</w:t>
      </w:r>
      <w:r w:rsidRPr="0035212B">
        <w:rPr>
          <w:rFonts w:ascii="Garamond" w:hAnsi="Garamond" w:cs="Cambria"/>
          <w:bCs/>
          <w:sz w:val="24"/>
          <w:szCs w:val="20"/>
          <w:lang w:val="en-GB"/>
        </w:rPr>
        <w:t xml:space="preserve"> reports</w:t>
      </w:r>
      <w:r w:rsidR="002E2685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at bootcamp midpoint for parents</w:t>
      </w:r>
      <w:r w:rsidR="0000657B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to </w:t>
      </w:r>
      <w:r w:rsidR="00DE1C61" w:rsidRPr="0035212B">
        <w:rPr>
          <w:rFonts w:ascii="Garamond" w:hAnsi="Garamond" w:cs="Cambria"/>
          <w:bCs/>
          <w:sz w:val="24"/>
          <w:szCs w:val="20"/>
          <w:lang w:val="en-GB"/>
        </w:rPr>
        <w:t>track</w:t>
      </w:r>
      <w:r w:rsidR="008C28E5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students’ detailed learning progress.</w:t>
      </w:r>
      <w:r w:rsidR="00A84D27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</w:t>
      </w:r>
    </w:p>
    <w:p w14:paraId="777DB8EE" w14:textId="1279A4DC" w:rsidR="00113353" w:rsidRPr="0035212B" w:rsidRDefault="00B06B9C" w:rsidP="00C56674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 w:rsidRPr="0035212B">
        <w:rPr>
          <w:rFonts w:ascii="Garamond" w:hAnsi="Garamond" w:cs="Cambria"/>
          <w:color w:val="auto"/>
          <w:sz w:val="24"/>
          <w:szCs w:val="20"/>
          <w:lang w:val="en-GB"/>
        </w:rPr>
        <w:t>Dev</w:t>
      </w:r>
      <w:r w:rsidR="00E0653E" w:rsidRPr="0035212B">
        <w:rPr>
          <w:rFonts w:ascii="Garamond" w:hAnsi="Garamond" w:cs="Cambria"/>
          <w:color w:val="auto"/>
          <w:sz w:val="24"/>
          <w:szCs w:val="20"/>
          <w:lang w:val="en-GB"/>
        </w:rPr>
        <w:t>ise innovative, engaging approaches</w:t>
      </w:r>
      <w:r w:rsidR="002F72BF">
        <w:rPr>
          <w:rFonts w:ascii="Garamond" w:hAnsi="Garamond" w:cs="Cambria"/>
          <w:color w:val="auto"/>
          <w:sz w:val="24"/>
          <w:szCs w:val="20"/>
          <w:lang w:val="en-GB"/>
        </w:rPr>
        <w:t xml:space="preserve"> </w:t>
      </w:r>
      <w:r w:rsidR="007F2D70">
        <w:rPr>
          <w:rFonts w:ascii="Garamond" w:hAnsi="Garamond" w:cs="Cambria"/>
          <w:color w:val="auto"/>
          <w:sz w:val="24"/>
          <w:szCs w:val="20"/>
          <w:lang w:val="en-GB"/>
        </w:rPr>
        <w:t>as part of the Training &amp; Curriculum Development Team</w:t>
      </w:r>
      <w:r w:rsidR="00F2787C">
        <w:rPr>
          <w:rFonts w:ascii="Garamond" w:hAnsi="Garamond" w:cs="Cambria"/>
          <w:color w:val="auto"/>
          <w:sz w:val="24"/>
          <w:szCs w:val="20"/>
          <w:lang w:val="en-GB"/>
        </w:rPr>
        <w:t xml:space="preserve"> </w:t>
      </w:r>
      <w:r w:rsidR="00EB4DE0" w:rsidRPr="0035212B">
        <w:rPr>
          <w:rFonts w:ascii="Garamond" w:hAnsi="Garamond" w:cs="Cambria"/>
          <w:color w:val="auto"/>
          <w:sz w:val="24"/>
          <w:szCs w:val="20"/>
          <w:lang w:val="en-GB"/>
        </w:rPr>
        <w:t xml:space="preserve">to teach technical concepts to </w:t>
      </w:r>
      <w:r w:rsidR="003B7264" w:rsidRPr="0035212B">
        <w:rPr>
          <w:rFonts w:ascii="Garamond" w:hAnsi="Garamond" w:cs="Cambria"/>
          <w:color w:val="auto"/>
          <w:sz w:val="24"/>
          <w:szCs w:val="20"/>
          <w:lang w:val="en-GB"/>
        </w:rPr>
        <w:t xml:space="preserve">beginners, such as designing </w:t>
      </w:r>
      <w:r w:rsidR="00CD0843" w:rsidRPr="0035212B">
        <w:rPr>
          <w:rFonts w:ascii="Garamond" w:hAnsi="Garamond" w:cs="Cambria"/>
          <w:color w:val="auto"/>
          <w:sz w:val="24"/>
          <w:szCs w:val="20"/>
          <w:lang w:val="en-GB"/>
        </w:rPr>
        <w:t>new project</w:t>
      </w:r>
      <w:r w:rsidR="008C28E5" w:rsidRPr="0035212B">
        <w:rPr>
          <w:rFonts w:ascii="Garamond" w:hAnsi="Garamond" w:cs="Cambria"/>
          <w:color w:val="auto"/>
          <w:sz w:val="24"/>
          <w:szCs w:val="20"/>
          <w:lang w:val="en-GB"/>
        </w:rPr>
        <w:t xml:space="preserve">s daily during </w:t>
      </w:r>
      <w:r w:rsidR="00CD0843" w:rsidRPr="0035212B">
        <w:rPr>
          <w:rFonts w:ascii="Garamond" w:hAnsi="Garamond" w:cs="Cambria"/>
          <w:color w:val="auto"/>
          <w:sz w:val="24"/>
          <w:szCs w:val="20"/>
          <w:lang w:val="en-GB"/>
        </w:rPr>
        <w:t xml:space="preserve">bootcamp to encourage </w:t>
      </w:r>
      <w:r w:rsidR="008F735C" w:rsidRPr="0035212B">
        <w:rPr>
          <w:rFonts w:ascii="Garamond" w:hAnsi="Garamond" w:cs="Cambria"/>
          <w:color w:val="auto"/>
          <w:sz w:val="24"/>
          <w:szCs w:val="20"/>
          <w:lang w:val="en-GB"/>
        </w:rPr>
        <w:t>learning based on practical applications.</w:t>
      </w:r>
      <w:r w:rsidR="003D4DDE" w:rsidRPr="0035212B">
        <w:rPr>
          <w:rFonts w:ascii="Garamond" w:hAnsi="Garamond" w:cs="Cambria"/>
          <w:color w:val="auto"/>
          <w:sz w:val="24"/>
          <w:szCs w:val="20"/>
          <w:lang w:val="en-GB"/>
        </w:rPr>
        <w:t xml:space="preserve"> </w:t>
      </w:r>
    </w:p>
    <w:p w14:paraId="56C515FE" w14:textId="5C803F1B" w:rsidR="00047609" w:rsidRPr="005F655D" w:rsidRDefault="000147A9" w:rsidP="005F655D">
      <w:pPr>
        <w:widowControl/>
        <w:tabs>
          <w:tab w:val="clear" w:pos="10800"/>
        </w:tabs>
        <w:spacing w:after="120"/>
        <w:ind w:left="1"/>
        <w:rPr>
          <w:ins w:id="0" w:author="Daniel Tan" w:date="2021-08-11T18:49:00Z"/>
          <w:rFonts w:ascii="Garamond" w:hAnsi="Garamond" w:cs="Cambria"/>
          <w:b/>
          <w:sz w:val="24"/>
          <w:szCs w:val="20"/>
          <w:lang w:val="en-GB"/>
        </w:rPr>
      </w:pPr>
      <w:r w:rsidRPr="0035212B">
        <w:rPr>
          <w:rFonts w:ascii="Garamond" w:hAnsi="Garamond" w:cs="Cambria"/>
          <w:b/>
          <w:sz w:val="24"/>
          <w:szCs w:val="20"/>
          <w:lang w:val="en-GB"/>
        </w:rPr>
        <w:t>Significant Achievements:</w:t>
      </w:r>
    </w:p>
    <w:p w14:paraId="3E70998A" w14:textId="19B6E5C4" w:rsidR="00047609" w:rsidRPr="00047609" w:rsidRDefault="00047609" w:rsidP="000147A9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>
        <w:rPr>
          <w:rFonts w:ascii="Garamond" w:hAnsi="Garamond" w:cs="Cambria"/>
          <w:bCs/>
          <w:sz w:val="24"/>
          <w:szCs w:val="20"/>
          <w:lang w:val="en-GB"/>
        </w:rPr>
        <w:t xml:space="preserve">Initiated automation of 50 students’ Roblox account creation and tutorials in </w:t>
      </w:r>
      <w:proofErr w:type="spellStart"/>
      <w:r>
        <w:rPr>
          <w:rFonts w:ascii="Garamond" w:hAnsi="Garamond" w:cs="Cambria"/>
          <w:bCs/>
          <w:sz w:val="24"/>
          <w:szCs w:val="20"/>
          <w:lang w:val="en-GB"/>
        </w:rPr>
        <w:t>Codeking</w:t>
      </w:r>
      <w:r w:rsidR="00651601">
        <w:rPr>
          <w:rFonts w:ascii="Garamond" w:hAnsi="Garamond" w:cs="Cambria"/>
          <w:bCs/>
          <w:sz w:val="24"/>
          <w:szCs w:val="20"/>
          <w:lang w:val="en-GB"/>
        </w:rPr>
        <w:t>dom</w:t>
      </w:r>
      <w:proofErr w:type="spellEnd"/>
      <w:r>
        <w:rPr>
          <w:rFonts w:ascii="Garamond" w:hAnsi="Garamond" w:cs="Cambria"/>
          <w:bCs/>
          <w:sz w:val="24"/>
          <w:szCs w:val="20"/>
          <w:lang w:val="en-GB"/>
        </w:rPr>
        <w:t xml:space="preserve"> Platform</w:t>
      </w:r>
      <w:r w:rsidR="005025D6">
        <w:rPr>
          <w:rFonts w:ascii="Garamond" w:hAnsi="Garamond" w:cs="Cambria"/>
          <w:bCs/>
          <w:sz w:val="24"/>
          <w:szCs w:val="20"/>
          <w:lang w:val="en-GB"/>
        </w:rPr>
        <w:t xml:space="preserve"> </w:t>
      </w:r>
      <w:r w:rsidR="005025D6" w:rsidRPr="0035212B">
        <w:rPr>
          <w:rFonts w:ascii="Garamond" w:hAnsi="Garamond" w:cs="Cambria"/>
          <w:bCs/>
          <w:sz w:val="24"/>
          <w:szCs w:val="20"/>
          <w:lang w:val="en-GB"/>
        </w:rPr>
        <w:t>with Selenium in Python</w:t>
      </w:r>
      <w:r>
        <w:rPr>
          <w:rFonts w:ascii="Garamond" w:hAnsi="Garamond" w:cs="Cambria"/>
          <w:bCs/>
          <w:sz w:val="24"/>
          <w:szCs w:val="20"/>
          <w:lang w:val="en-GB"/>
        </w:rPr>
        <w:t xml:space="preserve">, enabling students to </w:t>
      </w:r>
      <w:r w:rsidR="00895467">
        <w:rPr>
          <w:rFonts w:ascii="Garamond" w:hAnsi="Garamond" w:cs="Cambria"/>
          <w:bCs/>
          <w:sz w:val="24"/>
          <w:szCs w:val="20"/>
          <w:lang w:val="en-GB"/>
        </w:rPr>
        <w:t>directly designing</w:t>
      </w:r>
      <w:r>
        <w:rPr>
          <w:rFonts w:ascii="Garamond" w:hAnsi="Garamond" w:cs="Cambria"/>
          <w:bCs/>
          <w:sz w:val="24"/>
          <w:szCs w:val="20"/>
          <w:lang w:val="en-GB"/>
        </w:rPr>
        <w:t xml:space="preserve"> custom projects</w:t>
      </w:r>
      <w:r w:rsidR="005025D6">
        <w:rPr>
          <w:rFonts w:ascii="Garamond" w:hAnsi="Garamond" w:cs="Cambria"/>
          <w:bCs/>
          <w:sz w:val="24"/>
          <w:szCs w:val="20"/>
          <w:lang w:val="en-GB"/>
        </w:rPr>
        <w:t>, and r</w:t>
      </w:r>
      <w:r w:rsidR="005025D6" w:rsidRPr="0035212B">
        <w:rPr>
          <w:rFonts w:ascii="Garamond" w:hAnsi="Garamond" w:cs="Cambria"/>
          <w:bCs/>
          <w:sz w:val="24"/>
          <w:szCs w:val="20"/>
          <w:lang w:val="en-GB"/>
        </w:rPr>
        <w:t xml:space="preserve">educing total time taken for </w:t>
      </w:r>
      <w:r w:rsidR="005025D6">
        <w:rPr>
          <w:rFonts w:ascii="Garamond" w:hAnsi="Garamond" w:cs="Cambria"/>
          <w:bCs/>
          <w:sz w:val="24"/>
          <w:szCs w:val="20"/>
          <w:lang w:val="en-GB"/>
        </w:rPr>
        <w:t xml:space="preserve">one </w:t>
      </w:r>
      <w:r w:rsidR="005025D6" w:rsidRPr="0035212B">
        <w:rPr>
          <w:rFonts w:ascii="Garamond" w:hAnsi="Garamond" w:cs="Cambria"/>
          <w:bCs/>
          <w:sz w:val="24"/>
          <w:szCs w:val="20"/>
          <w:lang w:val="en-GB"/>
        </w:rPr>
        <w:t>account creation and introductory tutorial completion to 15 minutes</w:t>
      </w:r>
      <w:r w:rsidR="005025D6">
        <w:rPr>
          <w:rFonts w:ascii="Garamond" w:hAnsi="Garamond" w:cs="Cambria"/>
          <w:bCs/>
          <w:sz w:val="24"/>
          <w:szCs w:val="20"/>
          <w:lang w:val="en-GB"/>
        </w:rPr>
        <w:t>.</w:t>
      </w:r>
    </w:p>
    <w:p w14:paraId="55EA6306" w14:textId="7FEBC2A8" w:rsidR="00B20B61" w:rsidRPr="0035212B" w:rsidRDefault="00F82C7F" w:rsidP="000147A9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 w:rsidRPr="0035212B">
        <w:rPr>
          <w:rFonts w:ascii="Garamond" w:hAnsi="Garamond" w:cs="Cambria"/>
          <w:bCs/>
          <w:sz w:val="24"/>
          <w:szCs w:val="20"/>
          <w:lang w:val="en-GB"/>
        </w:rPr>
        <w:t xml:space="preserve">Saved 30 man-hours weekly by </w:t>
      </w:r>
      <w:r w:rsidR="000E24F2" w:rsidRPr="0035212B">
        <w:rPr>
          <w:rFonts w:ascii="Garamond" w:hAnsi="Garamond" w:cs="Cambria"/>
          <w:bCs/>
          <w:sz w:val="24"/>
          <w:szCs w:val="20"/>
          <w:lang w:val="en-GB"/>
        </w:rPr>
        <w:t xml:space="preserve">developing </w:t>
      </w:r>
      <w:r w:rsidR="006C1C04" w:rsidRPr="0035212B">
        <w:rPr>
          <w:rFonts w:ascii="Garamond" w:hAnsi="Garamond" w:cs="Cambria"/>
          <w:bCs/>
          <w:sz w:val="24"/>
          <w:szCs w:val="20"/>
          <w:lang w:val="en-GB"/>
        </w:rPr>
        <w:t xml:space="preserve">automation scripts </w:t>
      </w:r>
      <w:r w:rsidR="000C3F8C" w:rsidRPr="0035212B">
        <w:rPr>
          <w:rFonts w:ascii="Garamond" w:hAnsi="Garamond" w:cs="Cambria"/>
          <w:bCs/>
          <w:sz w:val="24"/>
          <w:szCs w:val="20"/>
          <w:lang w:val="en-GB"/>
        </w:rPr>
        <w:t>to generate students’</w:t>
      </w:r>
      <w:r w:rsidRPr="0035212B">
        <w:rPr>
          <w:rFonts w:ascii="Garamond" w:hAnsi="Garamond" w:cs="Cambria"/>
          <w:bCs/>
          <w:sz w:val="24"/>
          <w:szCs w:val="20"/>
          <w:lang w:val="en-GB"/>
        </w:rPr>
        <w:t xml:space="preserve"> </w:t>
      </w:r>
      <w:r w:rsidR="00A80474" w:rsidRPr="0035212B">
        <w:rPr>
          <w:rFonts w:ascii="Garamond" w:hAnsi="Garamond" w:cs="Cambria"/>
          <w:bCs/>
          <w:sz w:val="24"/>
          <w:szCs w:val="20"/>
          <w:lang w:val="en-GB"/>
        </w:rPr>
        <w:t>learning reports</w:t>
      </w:r>
      <w:r w:rsidR="006B0607">
        <w:rPr>
          <w:rFonts w:ascii="Garamond" w:hAnsi="Garamond" w:cs="Cambria"/>
          <w:bCs/>
          <w:sz w:val="24"/>
          <w:szCs w:val="20"/>
          <w:lang w:val="en-GB"/>
        </w:rPr>
        <w:t>, as compared to previous manual process.</w:t>
      </w:r>
      <w:r w:rsidR="00A80474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</w:t>
      </w:r>
      <w:r w:rsidR="00A871EF" w:rsidRPr="0035212B">
        <w:rPr>
          <w:rFonts w:ascii="Garamond" w:hAnsi="Garamond" w:cs="Cambria"/>
          <w:bCs/>
          <w:sz w:val="24"/>
          <w:szCs w:val="20"/>
          <w:lang w:val="en-GB"/>
        </w:rPr>
        <w:t xml:space="preserve">Automation resulted in &gt;100 </w:t>
      </w:r>
      <w:r w:rsidR="001A0934" w:rsidRPr="0035212B">
        <w:rPr>
          <w:rFonts w:ascii="Garamond" w:hAnsi="Garamond" w:cs="Cambria"/>
          <w:bCs/>
          <w:sz w:val="24"/>
          <w:szCs w:val="20"/>
          <w:lang w:val="en-GB"/>
        </w:rPr>
        <w:t>reports created in Google Docs</w:t>
      </w:r>
      <w:r w:rsidR="00DA2AE9">
        <w:rPr>
          <w:rFonts w:ascii="Garamond" w:hAnsi="Garamond" w:cs="Cambria"/>
          <w:bCs/>
          <w:sz w:val="24"/>
          <w:szCs w:val="20"/>
          <w:lang w:val="en-GB"/>
        </w:rPr>
        <w:t xml:space="preserve"> in a week</w:t>
      </w:r>
      <w:r w:rsidR="00A80474" w:rsidRPr="0035212B">
        <w:rPr>
          <w:rFonts w:ascii="Garamond" w:hAnsi="Garamond" w:cs="Cambria"/>
          <w:bCs/>
          <w:sz w:val="24"/>
          <w:szCs w:val="20"/>
          <w:lang w:val="en-GB"/>
        </w:rPr>
        <w:t xml:space="preserve">. </w:t>
      </w:r>
    </w:p>
    <w:p w14:paraId="1128C194" w14:textId="0AFE435E" w:rsidR="00F67102" w:rsidRPr="0035212B" w:rsidRDefault="002174CA" w:rsidP="000147A9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 w:rsidRPr="0035212B">
        <w:rPr>
          <w:rFonts w:ascii="Garamond" w:hAnsi="Garamond" w:cs="Cambria"/>
          <w:bCs/>
          <w:sz w:val="24"/>
          <w:szCs w:val="20"/>
          <w:lang w:val="en-GB"/>
        </w:rPr>
        <w:lastRenderedPageBreak/>
        <w:t>Successfully</w:t>
      </w:r>
      <w:r w:rsidR="0037610F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</w:t>
      </w:r>
      <w:r w:rsidR="00AF6C22" w:rsidRPr="0035212B">
        <w:rPr>
          <w:rFonts w:ascii="Garamond" w:hAnsi="Garamond" w:cs="Cambria"/>
          <w:bCs/>
          <w:sz w:val="24"/>
          <w:szCs w:val="20"/>
          <w:lang w:val="en-GB"/>
        </w:rPr>
        <w:t>collaborated with Product</w:t>
      </w:r>
      <w:r w:rsidR="00B25DDF">
        <w:rPr>
          <w:rFonts w:ascii="Garamond" w:hAnsi="Garamond" w:cs="Cambria"/>
          <w:bCs/>
          <w:sz w:val="24"/>
          <w:szCs w:val="20"/>
          <w:lang w:val="en-GB"/>
        </w:rPr>
        <w:t xml:space="preserve"> Development</w:t>
      </w:r>
      <w:r w:rsidR="00AF6C22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Team of 6 to build </w:t>
      </w:r>
      <w:r w:rsidR="00513776">
        <w:rPr>
          <w:rFonts w:ascii="Garamond" w:hAnsi="Garamond" w:cs="Cambria"/>
          <w:bCs/>
          <w:sz w:val="24"/>
          <w:szCs w:val="20"/>
          <w:lang w:val="en-GB"/>
        </w:rPr>
        <w:t>different</w:t>
      </w:r>
      <w:r w:rsidR="0037610F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APIs for Preface’s </w:t>
      </w:r>
      <w:r w:rsidR="0069764A" w:rsidRPr="0035212B">
        <w:rPr>
          <w:rFonts w:ascii="Garamond" w:hAnsi="Garamond" w:cs="Cambria"/>
          <w:bCs/>
          <w:sz w:val="24"/>
          <w:szCs w:val="20"/>
          <w:lang w:val="en-GB"/>
        </w:rPr>
        <w:t>upcoming mobile coffee app</w:t>
      </w:r>
      <w:r w:rsidR="00AF6C22" w:rsidRPr="0035212B">
        <w:rPr>
          <w:rFonts w:ascii="Garamond" w:hAnsi="Garamond" w:cs="Cambria"/>
          <w:bCs/>
          <w:sz w:val="24"/>
          <w:szCs w:val="20"/>
          <w:lang w:val="en-GB"/>
        </w:rPr>
        <w:t>.</w:t>
      </w:r>
    </w:p>
    <w:p w14:paraId="0BD21B38" w14:textId="300FA96B" w:rsidR="003B3F75" w:rsidRPr="0035212B" w:rsidRDefault="00CA2F24" w:rsidP="000147A9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 w:rsidRPr="0035212B">
        <w:rPr>
          <w:rFonts w:ascii="Garamond" w:hAnsi="Garamond" w:cs="Cambria"/>
          <w:bCs/>
          <w:sz w:val="24"/>
          <w:szCs w:val="20"/>
          <w:lang w:val="en-GB"/>
        </w:rPr>
        <w:t>Nominated as</w:t>
      </w:r>
      <w:r w:rsidR="004027B1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</w:t>
      </w:r>
      <w:r w:rsidR="00240AFE" w:rsidRPr="0035212B">
        <w:rPr>
          <w:rFonts w:ascii="Garamond" w:hAnsi="Garamond" w:cs="Cambria"/>
          <w:bCs/>
          <w:sz w:val="24"/>
          <w:szCs w:val="20"/>
          <w:lang w:val="en-GB"/>
        </w:rPr>
        <w:t>representative speaker</w:t>
      </w:r>
      <w:r w:rsidR="00B056EB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for</w:t>
      </w:r>
      <w:r w:rsidR="00240AFE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intern </w:t>
      </w:r>
      <w:r w:rsidR="004B6EAE">
        <w:rPr>
          <w:rFonts w:ascii="Garamond" w:hAnsi="Garamond" w:cs="Cambria"/>
          <w:bCs/>
          <w:sz w:val="24"/>
          <w:szCs w:val="20"/>
          <w:lang w:val="en-GB"/>
        </w:rPr>
        <w:t>feedback</w:t>
      </w:r>
      <w:r w:rsidR="003578A0">
        <w:rPr>
          <w:rFonts w:ascii="Garamond" w:hAnsi="Garamond" w:cs="Cambria"/>
          <w:bCs/>
          <w:sz w:val="24"/>
          <w:szCs w:val="20"/>
          <w:lang w:val="en-GB"/>
        </w:rPr>
        <w:t xml:space="preserve"> sharing session</w:t>
      </w:r>
      <w:r w:rsidR="00240AFE" w:rsidRPr="0035212B">
        <w:rPr>
          <w:rFonts w:ascii="Garamond" w:hAnsi="Garamond" w:cs="Cambria"/>
          <w:bCs/>
          <w:sz w:val="24"/>
          <w:szCs w:val="20"/>
          <w:lang w:val="en-GB"/>
        </w:rPr>
        <w:t xml:space="preserve"> with CEO.</w:t>
      </w:r>
    </w:p>
    <w:p w14:paraId="772A5440" w14:textId="347D7437" w:rsidR="00757BC3" w:rsidRPr="00EF3AA7" w:rsidRDefault="00822E6E" w:rsidP="00422CE1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Fonts w:ascii="Garamond" w:hAnsi="Garamond" w:cs="Cambria"/>
          <w:b/>
          <w:sz w:val="24"/>
          <w:szCs w:val="20"/>
          <w:u w:val="single"/>
          <w:lang w:val="en-GB"/>
        </w:rPr>
      </w:pPr>
      <w:r w:rsidRPr="00741F8F">
        <w:rPr>
          <w:rFonts w:ascii="Garamond" w:hAnsi="Garamond" w:cs="Cambria"/>
          <w:bCs/>
          <w:sz w:val="24"/>
          <w:szCs w:val="20"/>
          <w:lang w:val="en-GB"/>
        </w:rPr>
        <w:t>Achieved 100% intern evaluation score in both technical and non-technical assessments</w:t>
      </w:r>
      <w:r w:rsidR="00275037">
        <w:rPr>
          <w:rFonts w:ascii="Garamond" w:hAnsi="Garamond" w:cs="Cambria"/>
          <w:bCs/>
          <w:sz w:val="24"/>
          <w:szCs w:val="20"/>
          <w:lang w:val="en-GB"/>
        </w:rPr>
        <w:t xml:space="preserve"> like being self-driven</w:t>
      </w:r>
      <w:r w:rsidR="00695605">
        <w:rPr>
          <w:rFonts w:ascii="Garamond" w:hAnsi="Garamond" w:cs="Cambria"/>
          <w:bCs/>
          <w:sz w:val="24"/>
          <w:szCs w:val="20"/>
          <w:lang w:val="en-GB"/>
        </w:rPr>
        <w:t xml:space="preserve"> and independent.</w:t>
      </w:r>
    </w:p>
    <w:p w14:paraId="4BE03BAB" w14:textId="77777777" w:rsidR="00EF3AA7" w:rsidRPr="00EF3AA7" w:rsidRDefault="00EF3AA7" w:rsidP="00EF3AA7">
      <w:pPr>
        <w:widowControl/>
        <w:tabs>
          <w:tab w:val="clear" w:pos="10800"/>
        </w:tabs>
        <w:spacing w:after="120"/>
        <w:ind w:left="1"/>
        <w:rPr>
          <w:rFonts w:ascii="Garamond" w:hAnsi="Garamond" w:cs="Cambria"/>
          <w:b/>
          <w:sz w:val="24"/>
          <w:szCs w:val="20"/>
          <w:u w:val="single"/>
          <w:lang w:val="en-GB"/>
        </w:rPr>
      </w:pPr>
    </w:p>
    <w:p w14:paraId="6BB85466" w14:textId="77777777" w:rsidR="00EF3AA7" w:rsidRPr="0035212B" w:rsidRDefault="00EF3AA7" w:rsidP="00EF3AA7">
      <w:pPr>
        <w:rPr>
          <w:rStyle w:val="CapsExpandedColored"/>
          <w:rFonts w:ascii="Garamond" w:hAnsi="Garamond"/>
          <w:sz w:val="24"/>
          <w:szCs w:val="24"/>
          <w:lang w:val="en-GB"/>
        </w:rPr>
      </w:pPr>
      <w:r>
        <w:rPr>
          <w:rStyle w:val="CapsExpandedColored"/>
          <w:rFonts w:ascii="Garamond" w:hAnsi="Garamond"/>
          <w:sz w:val="24"/>
          <w:szCs w:val="24"/>
          <w:lang w:val="en-GB"/>
        </w:rPr>
        <w:t>Programming INtern</w:t>
      </w: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ab/>
      </w:r>
      <w:r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>Sep</w:t>
      </w:r>
      <w:r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2021 </w:t>
      </w:r>
      <w:r w:rsidRPr="0035212B">
        <w:rPr>
          <w:rStyle w:val="CapsExpandedColored"/>
          <w:rFonts w:ascii="Garamond" w:hAnsi="Garamond"/>
          <w:color w:val="auto"/>
          <w:spacing w:val="0"/>
          <w:sz w:val="24"/>
          <w:szCs w:val="24"/>
          <w:lang w:val="en-GB"/>
        </w:rPr>
        <w:t>–</w:t>
      </w:r>
      <w:r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</w:t>
      </w:r>
      <w:r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>Present</w:t>
      </w:r>
    </w:p>
    <w:p w14:paraId="198AB0A3" w14:textId="77777777" w:rsidR="00EF3AA7" w:rsidRPr="0035212B" w:rsidRDefault="00EF3AA7" w:rsidP="00EF3AA7">
      <w:pPr>
        <w:rPr>
          <w:rFonts w:ascii="Garamond" w:hAnsi="Garamond"/>
          <w:b/>
          <w:sz w:val="24"/>
          <w:szCs w:val="24"/>
          <w:u w:val="single"/>
          <w:lang w:val="en-GB"/>
        </w:rPr>
      </w:pPr>
      <w:r>
        <w:rPr>
          <w:rFonts w:ascii="Garamond" w:hAnsi="Garamond"/>
          <w:b/>
          <w:sz w:val="24"/>
          <w:szCs w:val="24"/>
          <w:u w:val="single"/>
          <w:lang w:val="en-GB"/>
        </w:rPr>
        <w:t>Siemens</w:t>
      </w:r>
      <w:r w:rsidRPr="0035212B">
        <w:rPr>
          <w:rFonts w:ascii="Garamond" w:hAnsi="Garamond"/>
          <w:b/>
          <w:sz w:val="24"/>
          <w:szCs w:val="24"/>
          <w:u w:val="single"/>
          <w:lang w:val="en-GB"/>
        </w:rPr>
        <w:t xml:space="preserve">, Hong Kong </w:t>
      </w:r>
    </w:p>
    <w:p w14:paraId="78A7201F" w14:textId="77777777" w:rsidR="00EF3AA7" w:rsidRPr="0035212B" w:rsidRDefault="00EF3AA7" w:rsidP="00EF3AA7">
      <w:pPr>
        <w:spacing w:after="120"/>
        <w:jc w:val="both"/>
        <w:rPr>
          <w:rFonts w:ascii="Garamond" w:hAnsi="Garamond" w:cs="Cambria"/>
          <w:i/>
          <w:iCs/>
          <w:sz w:val="22"/>
          <w:szCs w:val="20"/>
          <w:lang w:val="en-GB"/>
        </w:rPr>
      </w:pPr>
      <w:r>
        <w:rPr>
          <w:rFonts w:ascii="Garamond" w:hAnsi="Garamond" w:cs="Cambria"/>
          <w:i/>
          <w:iCs/>
          <w:sz w:val="22"/>
          <w:szCs w:val="20"/>
          <w:lang w:val="en-ID"/>
        </w:rPr>
        <w:t>Siemens AG is a German multinational conglomerate and a focused technology corporation headquartered in Munich and the largest industrial manufacturing company in Europe with branch offices abroad.</w:t>
      </w:r>
      <w:r w:rsidRPr="0035212B">
        <w:rPr>
          <w:rFonts w:ascii="Garamond" w:hAnsi="Garamond" w:cs="Cambria"/>
          <w:i/>
          <w:iCs/>
          <w:sz w:val="22"/>
          <w:szCs w:val="20"/>
          <w:lang w:val="en-GB"/>
        </w:rPr>
        <w:t>.</w:t>
      </w:r>
    </w:p>
    <w:p w14:paraId="3E884D55" w14:textId="77777777" w:rsidR="00EF3AA7" w:rsidRPr="00D016C2" w:rsidRDefault="00EF3AA7" w:rsidP="00EF3AA7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360" w:hanging="359"/>
        <w:rPr>
          <w:rStyle w:val="CapsExpandedColored"/>
          <w:rFonts w:ascii="Garamond" w:hAnsi="Garamond" w:cs="Cambria"/>
          <w:caps w:val="0"/>
          <w:color w:val="000000"/>
          <w:spacing w:val="0"/>
          <w:sz w:val="24"/>
          <w:szCs w:val="20"/>
          <w:u w:val="single"/>
          <w:lang w:val="en-GB"/>
        </w:rPr>
      </w:pPr>
      <w:r>
        <w:rPr>
          <w:rFonts w:ascii="Garamond" w:hAnsi="Garamond" w:cs="Cambria"/>
          <w:bCs/>
          <w:sz w:val="24"/>
          <w:szCs w:val="20"/>
          <w:lang w:val="en-GB"/>
        </w:rPr>
        <w:t xml:space="preserve">Currently working on automation projects for water freight custom clearance documents using </w:t>
      </w:r>
      <w:proofErr w:type="spellStart"/>
      <w:r>
        <w:rPr>
          <w:rFonts w:ascii="Garamond" w:hAnsi="Garamond" w:cs="Cambria"/>
          <w:bCs/>
          <w:sz w:val="24"/>
          <w:szCs w:val="20"/>
          <w:lang w:val="en-GB"/>
        </w:rPr>
        <w:t>UIPath</w:t>
      </w:r>
      <w:proofErr w:type="spellEnd"/>
      <w:r>
        <w:rPr>
          <w:rFonts w:ascii="Garamond" w:hAnsi="Garamond" w:cs="Cambria"/>
          <w:bCs/>
          <w:sz w:val="24"/>
          <w:szCs w:val="20"/>
          <w:lang w:val="en-GB"/>
        </w:rPr>
        <w:t>.</w:t>
      </w:r>
    </w:p>
    <w:p w14:paraId="25C0ACF7" w14:textId="77777777" w:rsidR="00EF3AA7" w:rsidRPr="00EF3AA7" w:rsidRDefault="00EF3AA7" w:rsidP="00EF3AA7">
      <w:pPr>
        <w:widowControl/>
        <w:tabs>
          <w:tab w:val="clear" w:pos="10800"/>
        </w:tabs>
        <w:spacing w:after="120"/>
        <w:ind w:left="1"/>
        <w:rPr>
          <w:rFonts w:ascii="Garamond" w:hAnsi="Garamond" w:cs="Cambria"/>
          <w:b/>
          <w:sz w:val="24"/>
          <w:szCs w:val="20"/>
          <w:u w:val="single"/>
          <w:lang w:val="en-GB"/>
        </w:rPr>
      </w:pPr>
    </w:p>
    <w:p w14:paraId="7F8DD873" w14:textId="53781994" w:rsidR="004E629F" w:rsidRPr="0035212B" w:rsidRDefault="00B35E3E" w:rsidP="004E629F">
      <w:pPr>
        <w:rPr>
          <w:rStyle w:val="CapsExpandedColored"/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 xml:space="preserve">HEAD OF </w:t>
      </w:r>
      <w:r w:rsidR="004E629F" w:rsidRPr="0035212B">
        <w:rPr>
          <w:rStyle w:val="CapsExpandedColored"/>
          <w:rFonts w:ascii="Garamond" w:hAnsi="Garamond"/>
          <w:sz w:val="24"/>
          <w:szCs w:val="24"/>
          <w:lang w:val="en-GB"/>
        </w:rPr>
        <w:t xml:space="preserve">MARKETING </w:t>
      </w:r>
      <w:r w:rsidR="004E629F" w:rsidRPr="0035212B">
        <w:rPr>
          <w:rStyle w:val="CapsExpandedColored"/>
          <w:rFonts w:ascii="Garamond" w:hAnsi="Garamond"/>
          <w:sz w:val="24"/>
          <w:szCs w:val="24"/>
          <w:lang w:val="en-GB"/>
        </w:rPr>
        <w:tab/>
      </w:r>
      <w:r w:rsidR="004E629F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202</w:t>
      </w:r>
      <w:r w:rsidR="00323A2D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>0</w:t>
      </w:r>
      <w:r w:rsidR="004E629F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</w:t>
      </w:r>
      <w:r w:rsidR="004E629F" w:rsidRPr="0035212B">
        <w:rPr>
          <w:rStyle w:val="CapsExpandedColored"/>
          <w:rFonts w:ascii="Garamond" w:hAnsi="Garamond"/>
          <w:color w:val="auto"/>
          <w:spacing w:val="0"/>
          <w:sz w:val="24"/>
          <w:szCs w:val="24"/>
          <w:lang w:val="en-GB"/>
        </w:rPr>
        <w:t>–</w:t>
      </w:r>
      <w:r w:rsidR="004E629F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</w:t>
      </w:r>
      <w:r w:rsidR="00323A2D"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>2021</w:t>
      </w:r>
    </w:p>
    <w:p w14:paraId="3BD7A0E3" w14:textId="2DBD193C" w:rsidR="004E629F" w:rsidRPr="0035212B" w:rsidRDefault="00593B13" w:rsidP="00956FEE">
      <w:pPr>
        <w:rPr>
          <w:rFonts w:ascii="Garamond" w:hAnsi="Garamond"/>
          <w:b/>
          <w:sz w:val="24"/>
          <w:szCs w:val="24"/>
          <w:u w:val="single"/>
          <w:lang w:val="en-GB"/>
        </w:rPr>
      </w:pPr>
      <w:r w:rsidRPr="0035212B">
        <w:rPr>
          <w:rFonts w:ascii="Garamond" w:hAnsi="Garamond"/>
          <w:b/>
          <w:sz w:val="24"/>
          <w:szCs w:val="24"/>
          <w:u w:val="single"/>
          <w:lang w:val="en-GB"/>
        </w:rPr>
        <w:t>Hackathon Society</w:t>
      </w:r>
      <w:r w:rsidR="004E629F" w:rsidRPr="0035212B">
        <w:rPr>
          <w:rFonts w:ascii="Garamond" w:hAnsi="Garamond"/>
          <w:b/>
          <w:sz w:val="24"/>
          <w:szCs w:val="24"/>
          <w:u w:val="single"/>
          <w:lang w:val="en-GB"/>
        </w:rPr>
        <w:t>, Hong Kong</w:t>
      </w:r>
      <w:r w:rsidR="00A15694" w:rsidRPr="0035212B">
        <w:rPr>
          <w:rFonts w:ascii="Garamond" w:hAnsi="Garamond"/>
          <w:b/>
          <w:sz w:val="24"/>
          <w:szCs w:val="24"/>
          <w:u w:val="single"/>
          <w:lang w:val="en-GB"/>
        </w:rPr>
        <w:t xml:space="preserve"> University</w:t>
      </w:r>
      <w:r w:rsidR="004E629F" w:rsidRPr="0035212B">
        <w:rPr>
          <w:rFonts w:ascii="Garamond" w:hAnsi="Garamond"/>
          <w:b/>
          <w:sz w:val="24"/>
          <w:szCs w:val="24"/>
          <w:u w:val="single"/>
          <w:lang w:val="en-GB"/>
        </w:rPr>
        <w:t xml:space="preserve"> </w:t>
      </w:r>
    </w:p>
    <w:p w14:paraId="164E13E1" w14:textId="1343594A" w:rsidR="008A10FF" w:rsidRPr="0035212B" w:rsidRDefault="00F1410C" w:rsidP="004E629F">
      <w:pPr>
        <w:spacing w:after="120"/>
        <w:jc w:val="both"/>
        <w:rPr>
          <w:rFonts w:ascii="Garamond" w:hAnsi="Garamond" w:cs="Cambria"/>
          <w:i/>
          <w:sz w:val="22"/>
          <w:szCs w:val="20"/>
          <w:lang w:val="en-GB"/>
        </w:rPr>
      </w:pPr>
      <w:r w:rsidRPr="0035212B">
        <w:rPr>
          <w:rFonts w:ascii="Garamond" w:hAnsi="Garamond" w:cs="Cambria"/>
          <w:i/>
          <w:sz w:val="22"/>
          <w:szCs w:val="20"/>
          <w:lang w:val="en-GB"/>
        </w:rPr>
        <w:t>Hong Kong Uni</w:t>
      </w:r>
      <w:r w:rsidR="00B95814" w:rsidRPr="0035212B">
        <w:rPr>
          <w:rFonts w:ascii="Garamond" w:hAnsi="Garamond" w:cs="Cambria"/>
          <w:i/>
          <w:sz w:val="22"/>
          <w:szCs w:val="20"/>
          <w:lang w:val="en-GB"/>
        </w:rPr>
        <w:t xml:space="preserve">versity is a public research university </w:t>
      </w:r>
      <w:r w:rsidR="003D2153" w:rsidRPr="0035212B">
        <w:rPr>
          <w:rFonts w:ascii="Garamond" w:hAnsi="Garamond" w:cs="Cambria"/>
          <w:i/>
          <w:sz w:val="22"/>
          <w:szCs w:val="20"/>
          <w:lang w:val="en-GB"/>
        </w:rPr>
        <w:t>ranked 1</w:t>
      </w:r>
      <w:r w:rsidR="003D2153" w:rsidRPr="0035212B">
        <w:rPr>
          <w:rFonts w:ascii="Garamond" w:hAnsi="Garamond" w:cs="Cambria"/>
          <w:i/>
          <w:sz w:val="22"/>
          <w:szCs w:val="20"/>
          <w:vertAlign w:val="superscript"/>
          <w:lang w:val="en-GB"/>
        </w:rPr>
        <w:t>st</w:t>
      </w:r>
      <w:r w:rsidR="003D2153" w:rsidRPr="0035212B">
        <w:rPr>
          <w:rFonts w:ascii="Garamond" w:hAnsi="Garamond" w:cs="Cambria"/>
          <w:i/>
          <w:sz w:val="22"/>
          <w:szCs w:val="20"/>
          <w:lang w:val="en-GB"/>
        </w:rPr>
        <w:t xml:space="preserve"> in Hong Kong and</w:t>
      </w:r>
      <w:r w:rsidR="008A10FF" w:rsidRPr="0035212B">
        <w:rPr>
          <w:rFonts w:ascii="Garamond" w:hAnsi="Garamond" w:cs="Cambria"/>
          <w:i/>
          <w:sz w:val="22"/>
          <w:szCs w:val="20"/>
          <w:lang w:val="en-GB"/>
        </w:rPr>
        <w:t xml:space="preserve"> 22</w:t>
      </w:r>
      <w:r w:rsidR="008A10FF" w:rsidRPr="0035212B">
        <w:rPr>
          <w:rFonts w:ascii="Garamond" w:hAnsi="Garamond" w:cs="Cambria"/>
          <w:i/>
          <w:sz w:val="22"/>
          <w:szCs w:val="20"/>
          <w:vertAlign w:val="superscript"/>
          <w:lang w:val="en-GB"/>
        </w:rPr>
        <w:t>nd</w:t>
      </w:r>
      <w:r w:rsidR="008A10FF" w:rsidRPr="0035212B">
        <w:rPr>
          <w:rFonts w:ascii="Garamond" w:hAnsi="Garamond" w:cs="Cambria"/>
          <w:i/>
          <w:sz w:val="22"/>
          <w:szCs w:val="20"/>
          <w:lang w:val="en-GB"/>
        </w:rPr>
        <w:t xml:space="preserve"> globally in the 2021 QS rankings.</w:t>
      </w:r>
    </w:p>
    <w:p w14:paraId="6D0A1612" w14:textId="77777777" w:rsidR="003E34D8" w:rsidRPr="0035212B" w:rsidRDefault="004650F8" w:rsidP="007057F4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Cs/>
          <w:iCs/>
          <w:sz w:val="24"/>
          <w:szCs w:val="20"/>
          <w:lang w:val="en-GB"/>
        </w:rPr>
        <w:t>Successfully organised</w:t>
      </w:r>
      <w:r w:rsidR="00820EA0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AWS-sponsored</w:t>
      </w:r>
      <w:r w:rsidR="003A1EC5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ha</w:t>
      </w:r>
      <w:r w:rsidR="002F27CE" w:rsidRPr="0035212B">
        <w:rPr>
          <w:rFonts w:ascii="Garamond" w:hAnsi="Garamond" w:cs="Cambria"/>
          <w:bCs/>
          <w:iCs/>
          <w:sz w:val="24"/>
          <w:szCs w:val="20"/>
          <w:lang w:val="en-GB"/>
        </w:rPr>
        <w:t>ckathon event</w:t>
      </w:r>
      <w:r w:rsidR="003A1EC5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and managed social media marketing</w:t>
      </w:r>
      <w:r w:rsidR="00627A71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efforts on </w:t>
      </w:r>
      <w:r w:rsidR="00F60611" w:rsidRPr="0035212B">
        <w:rPr>
          <w:rFonts w:ascii="Garamond" w:hAnsi="Garamond" w:cs="Cambria"/>
          <w:bCs/>
          <w:iCs/>
          <w:sz w:val="24"/>
          <w:szCs w:val="20"/>
          <w:lang w:val="en-GB"/>
        </w:rPr>
        <w:t>Instagram</w:t>
      </w:r>
      <w:r w:rsidR="00627A71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, achieved </w:t>
      </w:r>
      <w:r w:rsidR="007E357A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university-wide outreach </w:t>
      </w:r>
      <w:r w:rsidR="00AB3A24" w:rsidRPr="0035212B">
        <w:rPr>
          <w:rFonts w:ascii="Garamond" w:hAnsi="Garamond" w:cs="Cambria"/>
          <w:bCs/>
          <w:iCs/>
          <w:sz w:val="24"/>
          <w:szCs w:val="20"/>
          <w:lang w:val="en-GB"/>
        </w:rPr>
        <w:t>and converted 100 participants</w:t>
      </w:r>
      <w:r w:rsidR="00292A1A" w:rsidRPr="0035212B">
        <w:rPr>
          <w:rFonts w:ascii="Garamond" w:hAnsi="Garamond" w:cs="Cambria"/>
          <w:bCs/>
          <w:iCs/>
          <w:sz w:val="24"/>
          <w:szCs w:val="20"/>
          <w:lang w:val="en-GB"/>
        </w:rPr>
        <w:t>.</w:t>
      </w:r>
    </w:p>
    <w:p w14:paraId="15A711FF" w14:textId="11D3E990" w:rsidR="007057F4" w:rsidRPr="0035212B" w:rsidRDefault="00F60611" w:rsidP="003E34D8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Managed subcommittee of </w:t>
      </w:r>
      <w:r w:rsidR="002373F8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2 </w:t>
      </w:r>
      <w:r w:rsidRPr="0035212B">
        <w:rPr>
          <w:rFonts w:ascii="Garamond" w:hAnsi="Garamond" w:cs="Cambria"/>
          <w:bCs/>
          <w:iCs/>
          <w:sz w:val="24"/>
          <w:szCs w:val="20"/>
          <w:lang w:val="en-GB"/>
        </w:rPr>
        <w:t>members</w:t>
      </w:r>
      <w:r w:rsidR="00051A74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F607C4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to spearhead marketing initiatives across various events, including </w:t>
      </w:r>
      <w:r w:rsidR="004C3B6E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creation of marketing materials like </w:t>
      </w:r>
      <w:r w:rsidR="00055223" w:rsidRPr="0035212B">
        <w:rPr>
          <w:rFonts w:ascii="Garamond" w:hAnsi="Garamond" w:cs="Cambria"/>
          <w:bCs/>
          <w:iCs/>
          <w:sz w:val="24"/>
          <w:szCs w:val="20"/>
          <w:lang w:val="en-GB"/>
        </w:rPr>
        <w:t>animations, posters and email blasts</w:t>
      </w:r>
      <w:r w:rsidR="00323B54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2B38DE" w:rsidRPr="0035212B">
        <w:rPr>
          <w:rFonts w:ascii="Garamond" w:hAnsi="Garamond" w:cs="Cambria"/>
          <w:bCs/>
          <w:iCs/>
          <w:sz w:val="24"/>
          <w:szCs w:val="20"/>
          <w:lang w:val="en-GB"/>
        </w:rPr>
        <w:t>to maximise response rates.</w:t>
      </w:r>
    </w:p>
    <w:p w14:paraId="735378D2" w14:textId="1A93AD55" w:rsidR="007B6DCB" w:rsidRPr="0035212B" w:rsidRDefault="007B6DCB" w:rsidP="00323B54">
      <w:pPr>
        <w:widowControl/>
        <w:tabs>
          <w:tab w:val="clear" w:pos="10800"/>
        </w:tabs>
        <w:spacing w:after="120"/>
        <w:ind w:left="180"/>
        <w:rPr>
          <w:rFonts w:ascii="Garamond" w:hAnsi="Garamond" w:cs="Cambria"/>
          <w:bCs/>
          <w:iCs/>
          <w:sz w:val="24"/>
          <w:szCs w:val="20"/>
          <w:lang w:val="en-GB"/>
        </w:rPr>
      </w:pPr>
    </w:p>
    <w:p w14:paraId="3621C600" w14:textId="2D627927" w:rsidR="007B6DCB" w:rsidRPr="0035212B" w:rsidRDefault="007B6DCB" w:rsidP="007B6DCB">
      <w:pPr>
        <w:rPr>
          <w:rStyle w:val="CapsExpandedColored"/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 xml:space="preserve">STUDENT AMBASSADOR </w:t>
      </w: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ab/>
      </w:r>
      <w:r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2020 </w:t>
      </w:r>
      <w:r w:rsidRPr="0035212B">
        <w:rPr>
          <w:rStyle w:val="CapsExpandedColored"/>
          <w:rFonts w:ascii="Garamond" w:hAnsi="Garamond"/>
          <w:color w:val="auto"/>
          <w:spacing w:val="0"/>
          <w:sz w:val="24"/>
          <w:szCs w:val="24"/>
          <w:lang w:val="en-GB"/>
        </w:rPr>
        <w:t>–</w:t>
      </w:r>
      <w:r w:rsidRPr="0035212B">
        <w:rPr>
          <w:rStyle w:val="CapsExpandedColored"/>
          <w:rFonts w:ascii="Garamond" w:hAnsi="Garamond"/>
          <w:caps w:val="0"/>
          <w:color w:val="auto"/>
          <w:spacing w:val="0"/>
          <w:sz w:val="24"/>
          <w:szCs w:val="24"/>
          <w:lang w:val="en-GB"/>
        </w:rPr>
        <w:t xml:space="preserve"> Present</w:t>
      </w:r>
    </w:p>
    <w:p w14:paraId="0254678B" w14:textId="4B63E959" w:rsidR="005105E4" w:rsidRPr="0035212B" w:rsidRDefault="005105E4" w:rsidP="005105E4">
      <w:pPr>
        <w:rPr>
          <w:rFonts w:ascii="Garamond" w:hAnsi="Garamond"/>
          <w:b/>
          <w:sz w:val="24"/>
          <w:szCs w:val="24"/>
          <w:u w:val="single"/>
          <w:lang w:val="en-GB"/>
        </w:rPr>
      </w:pPr>
      <w:r w:rsidRPr="0035212B">
        <w:rPr>
          <w:rFonts w:ascii="Garamond" w:hAnsi="Garamond"/>
          <w:b/>
          <w:sz w:val="24"/>
          <w:szCs w:val="24"/>
          <w:u w:val="single"/>
          <w:lang w:val="en-GB"/>
        </w:rPr>
        <w:t>Hong Kong University</w:t>
      </w:r>
    </w:p>
    <w:p w14:paraId="2E6D6754" w14:textId="4E006438" w:rsidR="007B6DCB" w:rsidRPr="0035212B" w:rsidRDefault="007C3B5B" w:rsidP="00D22D3B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Represented university </w:t>
      </w:r>
      <w:r w:rsidR="00726608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to provide admissions information to potential </w:t>
      </w:r>
      <w:r w:rsidR="007C0FA5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incoming students during Info Day. </w:t>
      </w:r>
    </w:p>
    <w:p w14:paraId="661C6E72" w14:textId="0FDC3CD4" w:rsidR="003A2425" w:rsidRPr="0035212B" w:rsidRDefault="002C120E" w:rsidP="003A2425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Volunteered as mentor for buddy programme. </w:t>
      </w:r>
    </w:p>
    <w:p w14:paraId="53A517C6" w14:textId="77777777" w:rsidR="004E629F" w:rsidRPr="0035212B" w:rsidRDefault="004E629F" w:rsidP="004E629F">
      <w:pPr>
        <w:widowControl/>
        <w:tabs>
          <w:tab w:val="clear" w:pos="10800"/>
        </w:tabs>
        <w:spacing w:after="120"/>
        <w:ind w:left="180"/>
        <w:rPr>
          <w:rFonts w:ascii="Garamond" w:hAnsi="Garamond" w:cs="Cambria"/>
          <w:sz w:val="24"/>
          <w:szCs w:val="20"/>
          <w:lang w:val="en-GB"/>
        </w:rPr>
      </w:pPr>
    </w:p>
    <w:p w14:paraId="2402A467" w14:textId="71AD4451" w:rsidR="00956346" w:rsidRPr="0035212B" w:rsidRDefault="00956346" w:rsidP="001839A4">
      <w:pPr>
        <w:pStyle w:val="Heading1"/>
        <w:spacing w:before="0"/>
        <w:rPr>
          <w:rStyle w:val="CapsExpandedColored"/>
          <w:rFonts w:ascii="Century Gothic" w:hAnsi="Century Gothic"/>
          <w:b/>
          <w:caps w:val="0"/>
          <w:color w:val="000000" w:themeColor="text1"/>
          <w:lang w:val="en-GB"/>
        </w:rPr>
      </w:pPr>
      <w:r w:rsidRPr="0035212B">
        <w:rPr>
          <w:rFonts w:ascii="Century Gothic" w:hAnsi="Century Gothic"/>
          <w:spacing w:val="20"/>
          <w:lang w:val="en-GB"/>
        </w:rPr>
        <w:t>PERSONAL PROJECTS</w:t>
      </w:r>
      <w:r w:rsidRPr="0035212B">
        <w:rPr>
          <w:rStyle w:val="CapsExpandedColored"/>
          <w:lang w:val="en-GB"/>
        </w:rPr>
        <w:tab/>
      </w:r>
    </w:p>
    <w:p w14:paraId="164A717F" w14:textId="5E170EDD" w:rsidR="00116E16" w:rsidRPr="0035212B" w:rsidRDefault="0014570E" w:rsidP="00B14DD3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/>
          <w:iCs/>
          <w:sz w:val="24"/>
          <w:szCs w:val="20"/>
          <w:lang w:val="en-GB"/>
        </w:rPr>
        <w:t xml:space="preserve">S&amp;P500 </w:t>
      </w:r>
      <w:r w:rsidR="00B657B5" w:rsidRPr="0035212B">
        <w:rPr>
          <w:rFonts w:ascii="Garamond" w:hAnsi="Garamond" w:cs="Cambria"/>
          <w:b/>
          <w:iCs/>
          <w:sz w:val="24"/>
          <w:szCs w:val="20"/>
          <w:lang w:val="en-GB"/>
        </w:rPr>
        <w:t>Index Data Visualisation</w:t>
      </w:r>
      <w:r w:rsidR="001839A4" w:rsidRPr="0035212B">
        <w:rPr>
          <w:rFonts w:ascii="Garamond" w:hAnsi="Garamond" w:cs="Cambria"/>
          <w:b/>
          <w:iCs/>
          <w:sz w:val="24"/>
          <w:szCs w:val="20"/>
          <w:lang w:val="en-GB"/>
        </w:rPr>
        <w:t>:</w:t>
      </w:r>
      <w:r w:rsidR="001839A4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116E16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Conceptualised and built </w:t>
      </w:r>
      <w:r w:rsidR="00356B9C" w:rsidRPr="0035212B">
        <w:rPr>
          <w:rFonts w:ascii="Garamond" w:hAnsi="Garamond" w:cs="Cambria"/>
          <w:bCs/>
          <w:iCs/>
          <w:sz w:val="24"/>
          <w:szCs w:val="20"/>
          <w:lang w:val="en-GB"/>
        </w:rPr>
        <w:t>data visualisation</w:t>
      </w:r>
      <w:r w:rsidR="00116E16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algorithm</w:t>
      </w:r>
      <w:r w:rsidR="00B14DD3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on R and Shiny </w:t>
      </w:r>
      <w:r w:rsidR="00116E16" w:rsidRPr="0035212B">
        <w:rPr>
          <w:rFonts w:ascii="Garamond" w:hAnsi="Garamond" w:cs="Cambria"/>
          <w:bCs/>
          <w:iCs/>
          <w:sz w:val="24"/>
          <w:szCs w:val="20"/>
          <w:lang w:val="en-GB"/>
        </w:rPr>
        <w:t>to allow investors to predict monthly returns and dividend yields in S&amp;P500</w:t>
      </w:r>
      <w:r w:rsidR="00B14DD3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US</w:t>
      </w:r>
      <w:r w:rsidR="00116E16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B14DD3" w:rsidRPr="0035212B">
        <w:rPr>
          <w:rFonts w:ascii="Garamond" w:hAnsi="Garamond" w:cs="Cambria"/>
          <w:bCs/>
          <w:iCs/>
          <w:sz w:val="24"/>
          <w:szCs w:val="20"/>
          <w:lang w:val="en-GB"/>
        </w:rPr>
        <w:t>stock market index</w:t>
      </w:r>
      <w:r w:rsidR="006978D0">
        <w:rPr>
          <w:rFonts w:ascii="Garamond" w:hAnsi="Garamond" w:cs="Cambria"/>
          <w:bCs/>
          <w:iCs/>
          <w:sz w:val="24"/>
          <w:szCs w:val="20"/>
          <w:lang w:val="en-GB"/>
        </w:rPr>
        <w:t xml:space="preserve"> according to its historic</w:t>
      </w:r>
      <w:r w:rsidR="00F648BC">
        <w:rPr>
          <w:rFonts w:ascii="Garamond" w:hAnsi="Garamond" w:cs="Cambria"/>
          <w:bCs/>
          <w:iCs/>
          <w:sz w:val="24"/>
          <w:szCs w:val="20"/>
          <w:lang w:val="en-GB"/>
        </w:rPr>
        <w:t>al</w:t>
      </w:r>
      <w:r w:rsidR="006978D0">
        <w:rPr>
          <w:rFonts w:ascii="Garamond" w:hAnsi="Garamond" w:cs="Cambria"/>
          <w:bCs/>
          <w:iCs/>
          <w:sz w:val="24"/>
          <w:szCs w:val="20"/>
          <w:lang w:val="en-GB"/>
        </w:rPr>
        <w:t xml:space="preserve"> performance</w:t>
      </w:r>
      <w:r w:rsidR="00B14DD3" w:rsidRPr="0035212B">
        <w:rPr>
          <w:rFonts w:ascii="Garamond" w:hAnsi="Garamond" w:cs="Cambria"/>
          <w:bCs/>
          <w:iCs/>
          <w:sz w:val="24"/>
          <w:szCs w:val="20"/>
          <w:lang w:val="en-GB"/>
        </w:rPr>
        <w:t>.</w:t>
      </w:r>
    </w:p>
    <w:p w14:paraId="23DD14BE" w14:textId="7C1905B1" w:rsidR="00BC7EE5" w:rsidRPr="0035212B" w:rsidRDefault="005B5240" w:rsidP="00323B54">
      <w:pPr>
        <w:widowControl/>
        <w:tabs>
          <w:tab w:val="clear" w:pos="10800"/>
        </w:tabs>
        <w:spacing w:after="120"/>
        <w:ind w:left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Cs/>
          <w:iCs/>
          <w:noProof/>
          <w:sz w:val="24"/>
          <w:szCs w:val="20"/>
          <w:lang w:val="en-GB"/>
        </w:rPr>
        <w:drawing>
          <wp:inline distT="0" distB="0" distL="0" distR="0" wp14:anchorId="66FC4B70" wp14:editId="0811BC3C">
            <wp:extent cx="4468389" cy="1620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38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C4E9" w14:textId="01020564" w:rsidR="00956346" w:rsidRPr="0035212B" w:rsidRDefault="00141A25" w:rsidP="00B14DD3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/>
          <w:iCs/>
          <w:sz w:val="24"/>
          <w:szCs w:val="20"/>
          <w:lang w:val="en-GB"/>
        </w:rPr>
        <w:t>Garuda Hacks Hackathon Project:</w:t>
      </w:r>
      <w:r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173CAA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Collaborated with team </w:t>
      </w:r>
      <w:r w:rsidR="00BA546E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of </w:t>
      </w:r>
      <w:r w:rsidR="00F61996" w:rsidRPr="0035212B">
        <w:rPr>
          <w:rFonts w:ascii="Garamond" w:hAnsi="Garamond" w:cs="Cambria"/>
          <w:bCs/>
          <w:iCs/>
          <w:sz w:val="24"/>
          <w:szCs w:val="20"/>
          <w:lang w:val="en-GB"/>
        </w:rPr>
        <w:t>4</w:t>
      </w:r>
      <w:r w:rsidR="00AD70DE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173CAA" w:rsidRPr="0035212B">
        <w:rPr>
          <w:rFonts w:ascii="Garamond" w:hAnsi="Garamond" w:cs="Cambria"/>
          <w:bCs/>
          <w:iCs/>
          <w:sz w:val="24"/>
          <w:szCs w:val="20"/>
          <w:lang w:val="en-GB"/>
        </w:rPr>
        <w:t>to design prototype mobile app</w:t>
      </w:r>
      <w:r w:rsidR="007D60C8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173CAA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that reduces customers’ purchasing costs by enabling </w:t>
      </w:r>
      <w:r w:rsidR="007D60C8" w:rsidRPr="0035212B">
        <w:rPr>
          <w:rFonts w:ascii="Garamond" w:hAnsi="Garamond" w:cs="Cambria"/>
          <w:bCs/>
          <w:iCs/>
          <w:sz w:val="24"/>
          <w:szCs w:val="20"/>
          <w:lang w:val="en-GB"/>
        </w:rPr>
        <w:t>community bulk purchases</w:t>
      </w:r>
      <w:r w:rsidR="00173CAA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. </w:t>
      </w:r>
    </w:p>
    <w:p w14:paraId="126493BA" w14:textId="1C439629" w:rsidR="00226129" w:rsidRPr="0035212B" w:rsidRDefault="00226129" w:rsidP="00323B54">
      <w:pPr>
        <w:widowControl/>
        <w:tabs>
          <w:tab w:val="clear" w:pos="10800"/>
        </w:tabs>
        <w:spacing w:after="120"/>
        <w:ind w:left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Cs/>
          <w:iCs/>
          <w:noProof/>
          <w:sz w:val="24"/>
          <w:szCs w:val="20"/>
          <w:lang w:val="en-GB"/>
        </w:rPr>
        <w:lastRenderedPageBreak/>
        <w:drawing>
          <wp:inline distT="0" distB="0" distL="0" distR="0" wp14:anchorId="67E473BE" wp14:editId="716EDCAC">
            <wp:extent cx="4471250" cy="162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5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86BC" w14:textId="0F443D8B" w:rsidR="000D3E5F" w:rsidRPr="0035212B" w:rsidRDefault="00226129" w:rsidP="00B14DD3">
      <w:pPr>
        <w:widowControl/>
        <w:numPr>
          <w:ilvl w:val="0"/>
          <w:numId w:val="4"/>
        </w:numPr>
        <w:tabs>
          <w:tab w:val="clear" w:pos="10800"/>
        </w:tabs>
        <w:spacing w:after="120"/>
        <w:ind w:left="180" w:hanging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/>
          <w:iCs/>
          <w:sz w:val="24"/>
          <w:szCs w:val="20"/>
          <w:lang w:val="en-GB"/>
        </w:rPr>
        <w:t>Time Series Forecasting Projec</w:t>
      </w:r>
      <w:r w:rsidR="00615963" w:rsidRPr="0035212B">
        <w:rPr>
          <w:rFonts w:ascii="Garamond" w:hAnsi="Garamond" w:cs="Cambria"/>
          <w:b/>
          <w:iCs/>
          <w:sz w:val="24"/>
          <w:szCs w:val="20"/>
          <w:lang w:val="en-GB"/>
        </w:rPr>
        <w:t>t (HTML report</w:t>
      </w:r>
      <w:r w:rsidR="00CC0185" w:rsidRPr="0035212B">
        <w:rPr>
          <w:rFonts w:ascii="Garamond" w:hAnsi="Garamond" w:cs="Cambria"/>
          <w:b/>
          <w:iCs/>
          <w:sz w:val="24"/>
          <w:szCs w:val="20"/>
          <w:lang w:val="en-GB"/>
        </w:rPr>
        <w:t>)</w:t>
      </w:r>
      <w:r w:rsidRPr="0035212B">
        <w:rPr>
          <w:rFonts w:ascii="Garamond" w:hAnsi="Garamond" w:cs="Cambria"/>
          <w:bCs/>
          <w:iCs/>
          <w:sz w:val="24"/>
          <w:szCs w:val="20"/>
          <w:lang w:val="en-GB"/>
        </w:rPr>
        <w:t>:</w:t>
      </w:r>
      <w:r w:rsidR="000D3E5F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D5669A" w:rsidRPr="0035212B">
        <w:rPr>
          <w:rFonts w:ascii="Garamond" w:hAnsi="Garamond" w:cs="Cambria"/>
          <w:bCs/>
          <w:iCs/>
          <w:sz w:val="24"/>
          <w:szCs w:val="20"/>
          <w:lang w:val="en-GB"/>
        </w:rPr>
        <w:t>Successfully completed 3</w:t>
      </w:r>
      <w:r w:rsidR="00D5669A" w:rsidRPr="0035212B">
        <w:rPr>
          <w:rFonts w:ascii="Garamond" w:hAnsi="Garamond" w:cs="Cambria"/>
          <w:bCs/>
          <w:iCs/>
          <w:sz w:val="24"/>
          <w:szCs w:val="20"/>
          <w:vertAlign w:val="superscript"/>
          <w:lang w:val="en-GB"/>
        </w:rPr>
        <w:t>rd</w:t>
      </w:r>
      <w:r w:rsidR="00D5669A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r w:rsidR="00E05B11" w:rsidRPr="0035212B">
        <w:rPr>
          <w:rFonts w:ascii="Garamond" w:hAnsi="Garamond" w:cs="Cambria"/>
          <w:bCs/>
          <w:iCs/>
          <w:sz w:val="24"/>
          <w:szCs w:val="20"/>
          <w:lang w:val="en-GB"/>
        </w:rPr>
        <w:t>capstone project</w:t>
      </w:r>
      <w:r w:rsidR="009E29F7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for</w:t>
      </w:r>
      <w:r w:rsidR="00276DF5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</w:t>
      </w:r>
      <w:proofErr w:type="spellStart"/>
      <w:r w:rsidR="00276DF5" w:rsidRPr="0035212B">
        <w:rPr>
          <w:rFonts w:ascii="Garamond" w:hAnsi="Garamond" w:cs="Cambria"/>
          <w:bCs/>
          <w:iCs/>
          <w:sz w:val="24"/>
          <w:szCs w:val="20"/>
          <w:lang w:val="en-GB"/>
        </w:rPr>
        <w:t>Algoritma</w:t>
      </w:r>
      <w:proofErr w:type="spellEnd"/>
      <w:r w:rsidR="00276DF5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Data Science Bootcamp</w:t>
      </w:r>
      <w:r w:rsidR="00E05B11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by applying AI </w:t>
      </w:r>
      <w:r w:rsidR="00903EA0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forecasting algorithm to predict </w:t>
      </w:r>
      <w:r w:rsidR="00206386" w:rsidRPr="0035212B">
        <w:rPr>
          <w:rFonts w:ascii="Garamond" w:hAnsi="Garamond" w:cs="Cambria"/>
          <w:bCs/>
          <w:iCs/>
          <w:sz w:val="24"/>
          <w:szCs w:val="20"/>
          <w:lang w:val="en-GB"/>
        </w:rPr>
        <w:t>seasonal</w:t>
      </w:r>
      <w:r w:rsidR="0031719C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ity in </w:t>
      </w:r>
      <w:r w:rsidR="00615963" w:rsidRPr="0035212B">
        <w:rPr>
          <w:rFonts w:ascii="Garamond" w:hAnsi="Garamond" w:cs="Cambria"/>
          <w:bCs/>
          <w:iCs/>
          <w:sz w:val="24"/>
          <w:szCs w:val="20"/>
          <w:lang w:val="en-GB"/>
        </w:rPr>
        <w:t>food and beverage</w:t>
      </w:r>
      <w:r w:rsidR="0031719C" w:rsidRPr="0035212B">
        <w:rPr>
          <w:rFonts w:ascii="Garamond" w:hAnsi="Garamond" w:cs="Cambria"/>
          <w:bCs/>
          <w:iCs/>
          <w:sz w:val="24"/>
          <w:szCs w:val="20"/>
          <w:lang w:val="en-GB"/>
        </w:rPr>
        <w:t xml:space="preserve"> sales.</w:t>
      </w:r>
    </w:p>
    <w:p w14:paraId="070C4195" w14:textId="14A6EF30" w:rsidR="00226129" w:rsidRPr="0035212B" w:rsidRDefault="00EB4FDF" w:rsidP="00323B54">
      <w:pPr>
        <w:widowControl/>
        <w:tabs>
          <w:tab w:val="clear" w:pos="10800"/>
        </w:tabs>
        <w:spacing w:after="120"/>
        <w:ind w:left="180"/>
        <w:rPr>
          <w:rFonts w:ascii="Garamond" w:hAnsi="Garamond" w:cs="Cambria"/>
          <w:bCs/>
          <w:iCs/>
          <w:sz w:val="24"/>
          <w:szCs w:val="20"/>
          <w:lang w:val="en-GB"/>
        </w:rPr>
      </w:pPr>
      <w:r w:rsidRPr="0035212B">
        <w:rPr>
          <w:rFonts w:ascii="Garamond" w:hAnsi="Garamond" w:cs="Cambria"/>
          <w:bCs/>
          <w:iCs/>
          <w:noProof/>
          <w:sz w:val="24"/>
          <w:szCs w:val="20"/>
          <w:lang w:val="en-GB"/>
        </w:rPr>
        <w:drawing>
          <wp:inline distT="0" distB="0" distL="0" distR="0" wp14:anchorId="1EB9CAB6" wp14:editId="687A0261">
            <wp:extent cx="4806000" cy="1620000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1870" w14:textId="77777777" w:rsidR="00922481" w:rsidRPr="0035212B" w:rsidRDefault="00922481" w:rsidP="00DA3811">
      <w:pPr>
        <w:widowControl/>
        <w:tabs>
          <w:tab w:val="clear" w:pos="10800"/>
        </w:tabs>
        <w:rPr>
          <w:rFonts w:ascii="Garamond" w:hAnsi="Garamond" w:cs="Cambria"/>
          <w:bCs/>
          <w:iCs/>
          <w:sz w:val="24"/>
          <w:szCs w:val="20"/>
          <w:lang w:val="en-GB"/>
        </w:rPr>
      </w:pPr>
    </w:p>
    <w:p w14:paraId="2C0B5249" w14:textId="134E9AB0" w:rsidR="00E23164" w:rsidRPr="0035212B" w:rsidRDefault="00AD6404" w:rsidP="003F09EB">
      <w:pPr>
        <w:pStyle w:val="Heading1"/>
        <w:spacing w:before="0"/>
        <w:rPr>
          <w:rFonts w:ascii="Century Gothic" w:hAnsi="Century Gothic"/>
          <w:spacing w:val="20"/>
          <w:lang w:val="en-GB"/>
        </w:rPr>
      </w:pPr>
      <w:r w:rsidRPr="0035212B">
        <w:rPr>
          <w:rFonts w:ascii="Century Gothic" w:hAnsi="Century Gothic"/>
          <w:spacing w:val="20"/>
          <w:lang w:val="en-GB"/>
        </w:rPr>
        <w:t>EDUCATION</w:t>
      </w:r>
      <w:r w:rsidR="002071BA" w:rsidRPr="0035212B">
        <w:rPr>
          <w:rFonts w:ascii="Century Gothic" w:hAnsi="Century Gothic"/>
          <w:spacing w:val="20"/>
          <w:lang w:val="en-GB"/>
        </w:rPr>
        <w:t xml:space="preserve"> AND CERTIFICATIONS</w:t>
      </w:r>
    </w:p>
    <w:p w14:paraId="3CA62D10" w14:textId="5FEB192F" w:rsidR="00D102D2" w:rsidRPr="0035212B" w:rsidRDefault="00150AE1" w:rsidP="00D102D2">
      <w:pPr>
        <w:rPr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>BACHELOR OF ENGINEERING</w:t>
      </w:r>
      <w:r w:rsidR="00CA0672" w:rsidRPr="0035212B">
        <w:rPr>
          <w:rStyle w:val="CapsExpandedColored"/>
          <w:rFonts w:ascii="Garamond" w:hAnsi="Garamond"/>
          <w:sz w:val="24"/>
          <w:szCs w:val="24"/>
          <w:lang w:val="en-GB"/>
        </w:rPr>
        <w:t xml:space="preserve"> </w:t>
      </w:r>
      <w:r w:rsidR="00CA0672" w:rsidRPr="0035212B">
        <w:rPr>
          <w:rFonts w:ascii="Garamond" w:hAnsi="Garamond"/>
          <w:sz w:val="24"/>
          <w:szCs w:val="24"/>
          <w:lang w:val="en-GB"/>
        </w:rPr>
        <w:t>–</w:t>
      </w:r>
      <w:r w:rsidR="00CA0672" w:rsidRPr="0035212B">
        <w:rPr>
          <w:rStyle w:val="CapsExpandedColored"/>
          <w:rFonts w:ascii="Garamond" w:hAnsi="Garamond"/>
          <w:sz w:val="24"/>
          <w:szCs w:val="24"/>
          <w:lang w:val="en-GB"/>
        </w:rPr>
        <w:t xml:space="preserve"> </w:t>
      </w:r>
      <w:r w:rsidR="00CA0672" w:rsidRPr="0035212B">
        <w:rPr>
          <w:rFonts w:ascii="Garamond" w:hAnsi="Garamond"/>
          <w:b/>
          <w:sz w:val="24"/>
          <w:szCs w:val="24"/>
          <w:lang w:val="en-GB"/>
        </w:rPr>
        <w:t>Major in Computer Science</w:t>
      </w:r>
    </w:p>
    <w:p w14:paraId="661E905E" w14:textId="518E03A4" w:rsidR="00C11DE3" w:rsidRPr="0035212B" w:rsidRDefault="00CA0672" w:rsidP="00FC5070">
      <w:pPr>
        <w:spacing w:after="120"/>
        <w:rPr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i/>
          <w:sz w:val="24"/>
          <w:szCs w:val="24"/>
          <w:lang w:val="en-GB"/>
        </w:rPr>
        <w:t>Hong Kong University</w:t>
      </w:r>
      <w:r w:rsidR="00D102D2" w:rsidRPr="0035212B">
        <w:rPr>
          <w:rFonts w:ascii="Garamond" w:hAnsi="Garamond"/>
          <w:i/>
          <w:sz w:val="24"/>
          <w:szCs w:val="24"/>
          <w:lang w:val="en-GB"/>
        </w:rPr>
        <w:t xml:space="preserve"> </w:t>
      </w:r>
      <w:r w:rsidR="00D102D2" w:rsidRPr="0035212B">
        <w:rPr>
          <w:rFonts w:ascii="Garamond" w:hAnsi="Garamond"/>
          <w:sz w:val="24"/>
          <w:szCs w:val="24"/>
          <w:lang w:val="en-GB"/>
        </w:rPr>
        <w:t xml:space="preserve">– </w:t>
      </w:r>
      <w:r w:rsidRPr="0035212B">
        <w:rPr>
          <w:rFonts w:ascii="Garamond" w:hAnsi="Garamond"/>
          <w:sz w:val="24"/>
          <w:szCs w:val="24"/>
          <w:lang w:val="en-GB"/>
        </w:rPr>
        <w:t>Hong Kong</w:t>
      </w:r>
      <w:r w:rsidR="00D102D2" w:rsidRPr="0035212B">
        <w:rPr>
          <w:rFonts w:ascii="Garamond" w:hAnsi="Garamond"/>
          <w:sz w:val="24"/>
          <w:szCs w:val="24"/>
          <w:lang w:val="en-GB"/>
        </w:rPr>
        <w:t xml:space="preserve"> –</w:t>
      </w:r>
      <w:r w:rsidR="005B2FDB" w:rsidRPr="0035212B">
        <w:rPr>
          <w:rFonts w:ascii="Garamond" w:hAnsi="Garamond"/>
          <w:sz w:val="24"/>
          <w:szCs w:val="24"/>
          <w:lang w:val="en-GB"/>
        </w:rPr>
        <w:t xml:space="preserve"> </w:t>
      </w:r>
      <w:r w:rsidR="004F1C16" w:rsidRPr="0035212B">
        <w:rPr>
          <w:rFonts w:ascii="Garamond" w:hAnsi="Garamond"/>
          <w:sz w:val="24"/>
          <w:szCs w:val="24"/>
          <w:lang w:val="en-GB"/>
        </w:rPr>
        <w:t>Ong</w:t>
      </w:r>
      <w:r w:rsidR="00F055C8" w:rsidRPr="0035212B">
        <w:rPr>
          <w:rFonts w:ascii="Garamond" w:hAnsi="Garamond"/>
          <w:sz w:val="24"/>
          <w:szCs w:val="24"/>
          <w:lang w:val="en-GB"/>
        </w:rPr>
        <w:t xml:space="preserve">oing </w:t>
      </w:r>
      <w:r w:rsidR="002C083E" w:rsidRPr="0035212B">
        <w:rPr>
          <w:rFonts w:ascii="Garamond" w:hAnsi="Garamond"/>
          <w:sz w:val="24"/>
          <w:szCs w:val="24"/>
          <w:lang w:val="en-GB"/>
        </w:rPr>
        <w:t>(expected completion in 2023</w:t>
      </w:r>
      <w:r w:rsidR="009429E8" w:rsidRPr="0035212B">
        <w:rPr>
          <w:rFonts w:ascii="Garamond" w:hAnsi="Garamond"/>
          <w:sz w:val="24"/>
          <w:szCs w:val="24"/>
          <w:lang w:val="en-GB"/>
        </w:rPr>
        <w:t>).</w:t>
      </w:r>
    </w:p>
    <w:p w14:paraId="66828AA1" w14:textId="3F7A491F" w:rsidR="00323B54" w:rsidRPr="0035212B" w:rsidRDefault="000720C6" w:rsidP="00FC5070">
      <w:pPr>
        <w:spacing w:after="120"/>
        <w:rPr>
          <w:ins w:id="1" w:author="Daniel Tan" w:date="2021-08-11T18:53:00Z"/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sz w:val="24"/>
          <w:szCs w:val="24"/>
          <w:lang w:val="en-GB"/>
        </w:rPr>
        <w:t>Awarded</w:t>
      </w:r>
      <w:r w:rsidR="00C11DE3" w:rsidRPr="0035212B">
        <w:rPr>
          <w:rFonts w:ascii="Garamond" w:hAnsi="Garamond"/>
          <w:sz w:val="24"/>
          <w:szCs w:val="24"/>
          <w:lang w:val="en-GB"/>
        </w:rPr>
        <w:t xml:space="preserve"> HKU</w:t>
      </w:r>
      <w:r w:rsidR="00327599" w:rsidRPr="0035212B">
        <w:rPr>
          <w:rFonts w:ascii="Garamond" w:hAnsi="Garamond"/>
          <w:sz w:val="24"/>
          <w:szCs w:val="24"/>
          <w:lang w:val="en-GB"/>
        </w:rPr>
        <w:t xml:space="preserve"> </w:t>
      </w:r>
      <w:r w:rsidR="00C11DE3" w:rsidRPr="0035212B">
        <w:rPr>
          <w:rFonts w:ascii="Garamond" w:hAnsi="Garamond"/>
          <w:sz w:val="24"/>
          <w:szCs w:val="24"/>
          <w:lang w:val="en-GB"/>
        </w:rPr>
        <w:t>Entrance F</w:t>
      </w:r>
      <w:r w:rsidR="00327599" w:rsidRPr="0035212B">
        <w:rPr>
          <w:rFonts w:ascii="Garamond" w:hAnsi="Garamond"/>
          <w:sz w:val="24"/>
          <w:szCs w:val="24"/>
          <w:lang w:val="en-GB"/>
        </w:rPr>
        <w:t>ull-</w:t>
      </w:r>
      <w:r w:rsidR="003463EE" w:rsidRPr="0035212B">
        <w:rPr>
          <w:rFonts w:ascii="Garamond" w:hAnsi="Garamond"/>
          <w:sz w:val="24"/>
          <w:szCs w:val="24"/>
          <w:lang w:val="en-GB"/>
        </w:rPr>
        <w:t>R</w:t>
      </w:r>
      <w:r w:rsidR="00327599" w:rsidRPr="0035212B">
        <w:rPr>
          <w:rFonts w:ascii="Garamond" w:hAnsi="Garamond"/>
          <w:sz w:val="24"/>
          <w:szCs w:val="24"/>
          <w:lang w:val="en-GB"/>
        </w:rPr>
        <w:t xml:space="preserve">ide </w:t>
      </w:r>
      <w:r w:rsidR="00C11DE3" w:rsidRPr="0035212B">
        <w:rPr>
          <w:rFonts w:ascii="Garamond" w:hAnsi="Garamond"/>
          <w:sz w:val="24"/>
          <w:szCs w:val="24"/>
          <w:lang w:val="en-GB"/>
        </w:rPr>
        <w:t xml:space="preserve">Scholarship </w:t>
      </w:r>
      <w:r w:rsidRPr="0035212B">
        <w:rPr>
          <w:rFonts w:ascii="Garamond" w:hAnsi="Garamond"/>
          <w:sz w:val="24"/>
          <w:szCs w:val="24"/>
          <w:lang w:val="en-GB"/>
        </w:rPr>
        <w:t>in 2019</w:t>
      </w:r>
      <w:r w:rsidR="006978D0">
        <w:rPr>
          <w:rFonts w:ascii="Garamond" w:hAnsi="Garamond"/>
          <w:sz w:val="24"/>
          <w:szCs w:val="24"/>
          <w:lang w:val="en-GB"/>
        </w:rPr>
        <w:t>-now</w:t>
      </w:r>
      <w:r w:rsidRPr="0035212B">
        <w:rPr>
          <w:rFonts w:ascii="Garamond" w:hAnsi="Garamond"/>
          <w:sz w:val="24"/>
          <w:szCs w:val="24"/>
          <w:lang w:val="en-GB"/>
        </w:rPr>
        <w:t>.</w:t>
      </w:r>
      <w:r w:rsidR="009429E8" w:rsidRPr="0035212B">
        <w:rPr>
          <w:rFonts w:ascii="Garamond" w:hAnsi="Garamond"/>
          <w:sz w:val="24"/>
          <w:szCs w:val="24"/>
          <w:lang w:val="en-GB"/>
        </w:rPr>
        <w:t xml:space="preserve"> GPA: 3.55/4.3</w:t>
      </w:r>
      <w:r w:rsidR="002C76F4" w:rsidRPr="0035212B">
        <w:rPr>
          <w:rFonts w:ascii="Garamond" w:hAnsi="Garamond"/>
          <w:sz w:val="24"/>
          <w:szCs w:val="24"/>
          <w:lang w:val="en-GB"/>
        </w:rPr>
        <w:t xml:space="preserve">. </w:t>
      </w:r>
    </w:p>
    <w:p w14:paraId="36E5B4E1" w14:textId="42870EAC" w:rsidR="00AD70DE" w:rsidRPr="0035212B" w:rsidRDefault="002C76F4" w:rsidP="003D7879">
      <w:pPr>
        <w:spacing w:after="120"/>
        <w:rPr>
          <w:rStyle w:val="CapsExpandedColored"/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sz w:val="24"/>
          <w:szCs w:val="24"/>
          <w:lang w:val="en-GB"/>
        </w:rPr>
        <w:t xml:space="preserve">Achieved highest grade of A+ </w:t>
      </w:r>
      <w:r w:rsidR="000210F8" w:rsidRPr="0035212B">
        <w:rPr>
          <w:rFonts w:ascii="Garamond" w:hAnsi="Garamond"/>
          <w:sz w:val="24"/>
          <w:szCs w:val="24"/>
          <w:lang w:val="en-GB"/>
        </w:rPr>
        <w:t>for ENGG1330</w:t>
      </w:r>
      <w:r w:rsidR="003D7879" w:rsidRPr="0035212B">
        <w:rPr>
          <w:rFonts w:ascii="Garamond" w:hAnsi="Garamond"/>
          <w:sz w:val="24"/>
          <w:szCs w:val="24"/>
          <w:lang w:val="en-GB"/>
        </w:rPr>
        <w:t>: Computer Programming I</w:t>
      </w:r>
      <w:r w:rsidR="00002F30" w:rsidRPr="0035212B">
        <w:rPr>
          <w:rFonts w:ascii="Garamond" w:hAnsi="Garamond"/>
          <w:sz w:val="24"/>
          <w:szCs w:val="24"/>
          <w:lang w:val="en-GB"/>
        </w:rPr>
        <w:t>.</w:t>
      </w:r>
    </w:p>
    <w:p w14:paraId="6088F2FF" w14:textId="6C3E8E4B" w:rsidR="0040726E" w:rsidRPr="0035212B" w:rsidRDefault="00193E91" w:rsidP="0040726E">
      <w:pPr>
        <w:rPr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>data science bootcamp</w:t>
      </w:r>
      <w:r w:rsidR="0040726E" w:rsidRPr="0035212B">
        <w:rPr>
          <w:rStyle w:val="CapsExpandedColored"/>
          <w:rFonts w:ascii="Garamond" w:hAnsi="Garamond"/>
          <w:sz w:val="24"/>
          <w:szCs w:val="24"/>
          <w:lang w:val="en-GB"/>
        </w:rPr>
        <w:t xml:space="preserve"> </w:t>
      </w:r>
    </w:p>
    <w:p w14:paraId="00DEF78F" w14:textId="2F3858B9" w:rsidR="0040726E" w:rsidRPr="0035212B" w:rsidRDefault="00193E91" w:rsidP="0040726E">
      <w:pPr>
        <w:spacing w:after="120"/>
        <w:rPr>
          <w:rFonts w:ascii="Garamond" w:hAnsi="Garamond"/>
          <w:sz w:val="24"/>
          <w:szCs w:val="24"/>
          <w:lang w:val="en-GB"/>
        </w:rPr>
      </w:pPr>
      <w:proofErr w:type="spellStart"/>
      <w:r w:rsidRPr="0035212B">
        <w:rPr>
          <w:rFonts w:ascii="Garamond" w:hAnsi="Garamond"/>
          <w:i/>
          <w:sz w:val="24"/>
          <w:szCs w:val="24"/>
          <w:lang w:val="en-GB"/>
        </w:rPr>
        <w:t>Algoritma</w:t>
      </w:r>
      <w:proofErr w:type="spellEnd"/>
      <w:r w:rsidR="0040726E" w:rsidRPr="0035212B">
        <w:rPr>
          <w:rFonts w:ascii="Garamond" w:hAnsi="Garamond"/>
          <w:i/>
          <w:sz w:val="24"/>
          <w:szCs w:val="24"/>
          <w:lang w:val="en-GB"/>
        </w:rPr>
        <w:t xml:space="preserve"> </w:t>
      </w:r>
      <w:r w:rsidR="0040726E" w:rsidRPr="0035212B">
        <w:rPr>
          <w:rFonts w:ascii="Garamond" w:hAnsi="Garamond"/>
          <w:sz w:val="24"/>
          <w:szCs w:val="24"/>
          <w:lang w:val="en-GB"/>
        </w:rPr>
        <w:t xml:space="preserve">– </w:t>
      </w:r>
      <w:r w:rsidR="0008745C" w:rsidRPr="0035212B">
        <w:rPr>
          <w:rFonts w:ascii="Garamond" w:hAnsi="Garamond"/>
          <w:sz w:val="24"/>
          <w:szCs w:val="24"/>
          <w:lang w:val="en-GB"/>
        </w:rPr>
        <w:t>Indonesia</w:t>
      </w:r>
      <w:r w:rsidR="0040726E" w:rsidRPr="0035212B">
        <w:rPr>
          <w:rFonts w:ascii="Garamond" w:hAnsi="Garamond"/>
          <w:sz w:val="24"/>
          <w:szCs w:val="24"/>
          <w:lang w:val="en-GB"/>
        </w:rPr>
        <w:t xml:space="preserve"> – </w:t>
      </w:r>
      <w:r w:rsidR="0084682F" w:rsidRPr="0035212B">
        <w:rPr>
          <w:rFonts w:ascii="Garamond" w:hAnsi="Garamond"/>
          <w:sz w:val="24"/>
          <w:szCs w:val="24"/>
          <w:lang w:val="en-GB"/>
        </w:rPr>
        <w:t>Feb 2021</w:t>
      </w:r>
    </w:p>
    <w:p w14:paraId="015B7811" w14:textId="3D3CEB53" w:rsidR="0040726E" w:rsidRDefault="0084682F" w:rsidP="00FC5070">
      <w:pPr>
        <w:spacing w:after="120"/>
        <w:rPr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sz w:val="24"/>
          <w:szCs w:val="24"/>
          <w:lang w:val="en-GB"/>
        </w:rPr>
        <w:t>Succe</w:t>
      </w:r>
      <w:r w:rsidR="005F640D" w:rsidRPr="0035212B">
        <w:rPr>
          <w:rFonts w:ascii="Garamond" w:hAnsi="Garamond"/>
          <w:sz w:val="24"/>
          <w:szCs w:val="24"/>
          <w:lang w:val="en-GB"/>
        </w:rPr>
        <w:t>ssful completion of 3 capstone projects with grade of 91.4%</w:t>
      </w:r>
      <w:r w:rsidR="00E66C6B" w:rsidRPr="0035212B">
        <w:rPr>
          <w:rFonts w:ascii="Garamond" w:hAnsi="Garamond"/>
          <w:sz w:val="24"/>
          <w:szCs w:val="24"/>
          <w:lang w:val="en-GB"/>
        </w:rPr>
        <w:t>.</w:t>
      </w:r>
    </w:p>
    <w:p w14:paraId="651C9582" w14:textId="50A41529" w:rsidR="003F0B57" w:rsidRPr="0035212B" w:rsidRDefault="003F0B57" w:rsidP="00FC5070">
      <w:pPr>
        <w:spacing w:after="120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 w:hint="eastAsia"/>
          <w:sz w:val="24"/>
          <w:szCs w:val="24"/>
          <w:lang w:val="en-GB"/>
        </w:rPr>
        <w:t>C</w:t>
      </w:r>
      <w:r>
        <w:rPr>
          <w:rFonts w:ascii="Garamond" w:hAnsi="Garamond"/>
          <w:sz w:val="24"/>
          <w:szCs w:val="24"/>
          <w:lang w:val="en-GB"/>
        </w:rPr>
        <w:t xml:space="preserve">ompleted additional 7 out of 9 </w:t>
      </w:r>
      <w:r w:rsidR="000418DF">
        <w:rPr>
          <w:rFonts w:ascii="Garamond" w:hAnsi="Garamond"/>
          <w:sz w:val="24"/>
          <w:szCs w:val="24"/>
          <w:lang w:val="en-GB"/>
        </w:rPr>
        <w:t xml:space="preserve">HTML </w:t>
      </w:r>
      <w:r w:rsidR="003578A0">
        <w:rPr>
          <w:rFonts w:ascii="Garamond" w:hAnsi="Garamond"/>
          <w:sz w:val="24"/>
          <w:szCs w:val="24"/>
          <w:lang w:val="en-GB"/>
        </w:rPr>
        <w:t>report</w:t>
      </w:r>
      <w:r>
        <w:rPr>
          <w:rFonts w:ascii="Garamond" w:hAnsi="Garamond"/>
          <w:sz w:val="24"/>
          <w:szCs w:val="24"/>
          <w:lang w:val="en-GB"/>
        </w:rPr>
        <w:t xml:space="preserve"> projects. </w:t>
      </w:r>
      <w:r w:rsidR="00EB5D82">
        <w:rPr>
          <w:rFonts w:ascii="Garamond" w:hAnsi="Garamond"/>
          <w:sz w:val="24"/>
          <w:szCs w:val="24"/>
          <w:lang w:val="en-GB"/>
        </w:rPr>
        <w:t xml:space="preserve">Available on </w:t>
      </w:r>
      <w:proofErr w:type="spellStart"/>
      <w:r w:rsidR="00EB5D82">
        <w:rPr>
          <w:rFonts w:ascii="Garamond" w:hAnsi="Garamond"/>
          <w:sz w:val="24"/>
          <w:szCs w:val="24"/>
          <w:lang w:val="en-GB"/>
        </w:rPr>
        <w:t>Github</w:t>
      </w:r>
      <w:proofErr w:type="spellEnd"/>
      <w:r w:rsidR="00EB5D82">
        <w:rPr>
          <w:rFonts w:ascii="Garamond" w:hAnsi="Garamond"/>
          <w:sz w:val="24"/>
          <w:szCs w:val="24"/>
          <w:lang w:val="en-GB"/>
        </w:rPr>
        <w:t xml:space="preserve"> with starting names as LBB on the repositories</w:t>
      </w:r>
      <w:r>
        <w:rPr>
          <w:rFonts w:ascii="Garamond" w:hAnsi="Garamond"/>
          <w:sz w:val="24"/>
          <w:szCs w:val="24"/>
          <w:lang w:val="en-GB"/>
        </w:rPr>
        <w:t>.</w:t>
      </w:r>
    </w:p>
    <w:p w14:paraId="5EFA95A5" w14:textId="77777777" w:rsidR="00AD70DE" w:rsidRPr="0035212B" w:rsidRDefault="00AD70DE" w:rsidP="00957AAD">
      <w:pPr>
        <w:rPr>
          <w:rStyle w:val="CapsExpandedColored"/>
          <w:rFonts w:ascii="Garamond" w:hAnsi="Garamond"/>
          <w:sz w:val="24"/>
          <w:szCs w:val="24"/>
          <w:lang w:val="en-GB"/>
        </w:rPr>
      </w:pPr>
    </w:p>
    <w:p w14:paraId="78E005AE" w14:textId="2558E94B" w:rsidR="00957AAD" w:rsidRPr="0035212B" w:rsidRDefault="00957AAD" w:rsidP="00957AAD">
      <w:pPr>
        <w:rPr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>FINANCIAL MARKETS</w:t>
      </w:r>
    </w:p>
    <w:p w14:paraId="4546D979" w14:textId="1DCBC7F7" w:rsidR="00957AAD" w:rsidRPr="0035212B" w:rsidRDefault="00957AAD" w:rsidP="00957AAD">
      <w:pPr>
        <w:spacing w:after="120"/>
        <w:rPr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i/>
          <w:sz w:val="24"/>
          <w:szCs w:val="24"/>
          <w:lang w:val="en-GB"/>
        </w:rPr>
        <w:t>Coursera</w:t>
      </w:r>
      <w:r w:rsidRPr="0035212B">
        <w:rPr>
          <w:rFonts w:ascii="Garamond" w:hAnsi="Garamond"/>
          <w:sz w:val="24"/>
          <w:szCs w:val="24"/>
          <w:lang w:val="en-GB"/>
        </w:rPr>
        <w:t xml:space="preserve"> – </w:t>
      </w:r>
      <w:r w:rsidR="00D90DBD" w:rsidRPr="0035212B">
        <w:rPr>
          <w:rFonts w:ascii="Garamond" w:hAnsi="Garamond"/>
          <w:sz w:val="24"/>
          <w:szCs w:val="24"/>
          <w:lang w:val="en-GB"/>
        </w:rPr>
        <w:t>Yale University</w:t>
      </w:r>
      <w:r w:rsidR="00B86192" w:rsidRPr="0035212B">
        <w:rPr>
          <w:rFonts w:ascii="Garamond" w:hAnsi="Garamond"/>
          <w:sz w:val="24"/>
          <w:szCs w:val="24"/>
          <w:lang w:val="en-GB"/>
        </w:rPr>
        <w:t xml:space="preserve"> – </w:t>
      </w:r>
      <w:r w:rsidR="00846B3D" w:rsidRPr="0035212B">
        <w:rPr>
          <w:rFonts w:ascii="Garamond" w:hAnsi="Garamond"/>
          <w:sz w:val="24"/>
          <w:szCs w:val="24"/>
          <w:lang w:val="en-GB"/>
        </w:rPr>
        <w:t>2020</w:t>
      </w:r>
    </w:p>
    <w:p w14:paraId="4CDE463D" w14:textId="77777777" w:rsidR="00AD70DE" w:rsidRPr="0035212B" w:rsidRDefault="00AD70DE" w:rsidP="006A57FF">
      <w:pPr>
        <w:rPr>
          <w:rStyle w:val="CapsExpandedColored"/>
          <w:rFonts w:ascii="Garamond" w:hAnsi="Garamond"/>
          <w:sz w:val="24"/>
          <w:szCs w:val="24"/>
          <w:lang w:val="en-GB"/>
        </w:rPr>
      </w:pPr>
    </w:p>
    <w:p w14:paraId="21A488EA" w14:textId="4E4BCC02" w:rsidR="006A57FF" w:rsidRPr="0035212B" w:rsidRDefault="006A57FF" w:rsidP="006A57FF">
      <w:pPr>
        <w:rPr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>BUILDING WEB APPLICATIONS</w:t>
      </w:r>
    </w:p>
    <w:p w14:paraId="13BA9B2F" w14:textId="614B2AE6" w:rsidR="00957AAD" w:rsidRPr="0035212B" w:rsidRDefault="006A57FF" w:rsidP="00FC5070">
      <w:pPr>
        <w:spacing w:after="120"/>
        <w:rPr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i/>
          <w:sz w:val="24"/>
          <w:szCs w:val="24"/>
          <w:lang w:val="en-GB"/>
        </w:rPr>
        <w:t>Coursera</w:t>
      </w:r>
      <w:r w:rsidRPr="0035212B">
        <w:rPr>
          <w:rFonts w:ascii="Garamond" w:hAnsi="Garamond"/>
          <w:sz w:val="24"/>
          <w:szCs w:val="24"/>
          <w:lang w:val="en-GB"/>
        </w:rPr>
        <w:t xml:space="preserve"> – University of Michigan – </w:t>
      </w:r>
      <w:r w:rsidR="00846B3D" w:rsidRPr="0035212B">
        <w:rPr>
          <w:rFonts w:ascii="Garamond" w:hAnsi="Garamond"/>
          <w:sz w:val="24"/>
          <w:szCs w:val="24"/>
          <w:lang w:val="en-GB"/>
        </w:rPr>
        <w:t>2020</w:t>
      </w:r>
    </w:p>
    <w:p w14:paraId="6225225D" w14:textId="77777777" w:rsidR="00AD70DE" w:rsidRPr="0035212B" w:rsidRDefault="00AD70DE" w:rsidP="00E23164">
      <w:pPr>
        <w:rPr>
          <w:rStyle w:val="CapsExpandedColored"/>
          <w:rFonts w:ascii="Garamond" w:hAnsi="Garamond"/>
          <w:sz w:val="24"/>
          <w:szCs w:val="24"/>
          <w:lang w:val="en-GB"/>
        </w:rPr>
      </w:pPr>
    </w:p>
    <w:p w14:paraId="0C1F2F14" w14:textId="06396004" w:rsidR="00D102D2" w:rsidRPr="0035212B" w:rsidRDefault="00A21DB0" w:rsidP="00E23164">
      <w:pPr>
        <w:rPr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>C++</w:t>
      </w:r>
      <w:r w:rsidR="00E23164" w:rsidRPr="0035212B">
        <w:rPr>
          <w:rFonts w:ascii="Garamond" w:hAnsi="Garamond"/>
          <w:sz w:val="24"/>
          <w:szCs w:val="24"/>
          <w:lang w:val="en-GB"/>
        </w:rPr>
        <w:t xml:space="preserve"> </w:t>
      </w:r>
    </w:p>
    <w:p w14:paraId="1A338DDD" w14:textId="15E280AB" w:rsidR="00146C52" w:rsidRPr="0035212B" w:rsidRDefault="00572921" w:rsidP="00146C52">
      <w:pPr>
        <w:spacing w:after="120"/>
        <w:rPr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i/>
          <w:sz w:val="24"/>
          <w:szCs w:val="24"/>
          <w:lang w:val="en-GB"/>
        </w:rPr>
        <w:t>LinkedIn Cer</w:t>
      </w:r>
      <w:r w:rsidR="00316ED5" w:rsidRPr="0035212B">
        <w:rPr>
          <w:rFonts w:ascii="Garamond" w:hAnsi="Garamond"/>
          <w:i/>
          <w:sz w:val="24"/>
          <w:szCs w:val="24"/>
          <w:lang w:val="en-GB"/>
        </w:rPr>
        <w:t>tification</w:t>
      </w:r>
      <w:r w:rsidR="00D102D2" w:rsidRPr="0035212B">
        <w:rPr>
          <w:rFonts w:ascii="Garamond" w:hAnsi="Garamond"/>
          <w:sz w:val="24"/>
          <w:szCs w:val="24"/>
          <w:lang w:val="en-GB"/>
        </w:rPr>
        <w:t xml:space="preserve"> – </w:t>
      </w:r>
      <w:r w:rsidR="00846B3D" w:rsidRPr="0035212B">
        <w:rPr>
          <w:rFonts w:ascii="Garamond" w:hAnsi="Garamond"/>
          <w:sz w:val="24"/>
          <w:szCs w:val="24"/>
          <w:lang w:val="en-GB"/>
        </w:rPr>
        <w:t>2021</w:t>
      </w:r>
      <w:r w:rsidR="00F61996" w:rsidRPr="0035212B">
        <w:rPr>
          <w:rFonts w:ascii="Garamond" w:hAnsi="Garamond"/>
          <w:sz w:val="24"/>
          <w:szCs w:val="24"/>
          <w:lang w:val="en-GB"/>
        </w:rPr>
        <w:t xml:space="preserve"> </w:t>
      </w:r>
    </w:p>
    <w:p w14:paraId="45FA3728" w14:textId="77777777" w:rsidR="00AD70DE" w:rsidRPr="0035212B" w:rsidRDefault="00AD70DE" w:rsidP="00146C52">
      <w:pPr>
        <w:rPr>
          <w:rStyle w:val="CapsExpandedColored"/>
          <w:rFonts w:ascii="Garamond" w:hAnsi="Garamond"/>
          <w:sz w:val="24"/>
          <w:szCs w:val="24"/>
          <w:lang w:val="en-GB"/>
        </w:rPr>
      </w:pPr>
    </w:p>
    <w:p w14:paraId="13BF6E5F" w14:textId="43D9B3CF" w:rsidR="00146C52" w:rsidRPr="0035212B" w:rsidRDefault="00146C52" w:rsidP="00146C52">
      <w:pPr>
        <w:rPr>
          <w:rStyle w:val="CapsExpandedColored"/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t>R</w:t>
      </w:r>
    </w:p>
    <w:p w14:paraId="5A29F5E4" w14:textId="30DEE124" w:rsidR="00146C52" w:rsidRPr="0035212B" w:rsidRDefault="00146C52" w:rsidP="00146C52">
      <w:pPr>
        <w:spacing w:after="120"/>
        <w:rPr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i/>
          <w:sz w:val="24"/>
          <w:szCs w:val="24"/>
          <w:lang w:val="en-GB"/>
        </w:rPr>
        <w:t>LinkedIn Certification</w:t>
      </w:r>
      <w:r w:rsidRPr="0035212B">
        <w:rPr>
          <w:rFonts w:ascii="Garamond" w:hAnsi="Garamond"/>
          <w:sz w:val="24"/>
          <w:szCs w:val="24"/>
          <w:lang w:val="en-GB"/>
        </w:rPr>
        <w:t xml:space="preserve"> – </w:t>
      </w:r>
      <w:r w:rsidR="00846B3D" w:rsidRPr="0035212B">
        <w:rPr>
          <w:rFonts w:ascii="Garamond" w:hAnsi="Garamond"/>
          <w:sz w:val="24"/>
          <w:szCs w:val="24"/>
          <w:lang w:val="en-GB"/>
        </w:rPr>
        <w:t>2021</w:t>
      </w:r>
    </w:p>
    <w:p w14:paraId="73EB1FF9" w14:textId="542EBAF9" w:rsidR="00AD70DE" w:rsidRPr="0035212B" w:rsidRDefault="00AD70DE" w:rsidP="00146C52">
      <w:pPr>
        <w:rPr>
          <w:rStyle w:val="CapsExpandedColored"/>
          <w:rFonts w:ascii="Garamond" w:hAnsi="Garamond"/>
          <w:sz w:val="24"/>
          <w:szCs w:val="24"/>
          <w:lang w:val="en-GB"/>
        </w:rPr>
      </w:pPr>
    </w:p>
    <w:p w14:paraId="7FC5698D" w14:textId="77777777" w:rsidR="004F5E3B" w:rsidRDefault="004F5E3B" w:rsidP="00146C52">
      <w:pPr>
        <w:rPr>
          <w:rStyle w:val="CapsExpandedColored"/>
          <w:rFonts w:ascii="Garamond" w:hAnsi="Garamond"/>
          <w:sz w:val="24"/>
          <w:szCs w:val="24"/>
          <w:lang w:val="en-GB"/>
        </w:rPr>
      </w:pPr>
    </w:p>
    <w:p w14:paraId="74163F17" w14:textId="1706ED2C" w:rsidR="00146C52" w:rsidRPr="0035212B" w:rsidRDefault="00146C52" w:rsidP="00146C52">
      <w:pPr>
        <w:rPr>
          <w:rStyle w:val="CapsExpandedColored"/>
          <w:rFonts w:ascii="Garamond" w:hAnsi="Garamond"/>
          <w:sz w:val="24"/>
          <w:szCs w:val="24"/>
          <w:lang w:val="en-GB"/>
        </w:rPr>
      </w:pPr>
      <w:r w:rsidRPr="0035212B">
        <w:rPr>
          <w:rStyle w:val="CapsExpandedColored"/>
          <w:rFonts w:ascii="Garamond" w:hAnsi="Garamond"/>
          <w:sz w:val="24"/>
          <w:szCs w:val="24"/>
          <w:lang w:val="en-GB"/>
        </w:rPr>
        <w:lastRenderedPageBreak/>
        <w:t>PYTHON</w:t>
      </w:r>
    </w:p>
    <w:p w14:paraId="147F570F" w14:textId="0B0C982B" w:rsidR="00146C52" w:rsidRPr="0035212B" w:rsidRDefault="00146C52" w:rsidP="00146C52">
      <w:pPr>
        <w:spacing w:after="120"/>
        <w:rPr>
          <w:rFonts w:ascii="Garamond" w:hAnsi="Garamond"/>
          <w:sz w:val="24"/>
          <w:szCs w:val="24"/>
          <w:lang w:val="en-GB"/>
        </w:rPr>
      </w:pPr>
      <w:r w:rsidRPr="0035212B">
        <w:rPr>
          <w:rFonts w:ascii="Garamond" w:hAnsi="Garamond"/>
          <w:i/>
          <w:sz w:val="24"/>
          <w:szCs w:val="24"/>
          <w:lang w:val="en-GB"/>
        </w:rPr>
        <w:t>LinkedIn Certification</w:t>
      </w:r>
      <w:r w:rsidRPr="0035212B">
        <w:rPr>
          <w:rFonts w:ascii="Garamond" w:hAnsi="Garamond"/>
          <w:sz w:val="24"/>
          <w:szCs w:val="24"/>
          <w:lang w:val="en-GB"/>
        </w:rPr>
        <w:t xml:space="preserve"> – </w:t>
      </w:r>
      <w:r w:rsidR="00846B3D" w:rsidRPr="0035212B">
        <w:rPr>
          <w:rFonts w:ascii="Garamond" w:hAnsi="Garamond"/>
          <w:sz w:val="24"/>
          <w:szCs w:val="24"/>
          <w:lang w:val="en-GB"/>
        </w:rPr>
        <w:t>2021</w:t>
      </w:r>
      <w:r w:rsidR="00F61996" w:rsidRPr="0035212B">
        <w:rPr>
          <w:rFonts w:ascii="Garamond" w:hAnsi="Garamond"/>
          <w:sz w:val="24"/>
          <w:szCs w:val="24"/>
          <w:lang w:val="en-GB"/>
        </w:rPr>
        <w:t xml:space="preserve"> </w:t>
      </w:r>
    </w:p>
    <w:p w14:paraId="11215F63" w14:textId="48C4D196" w:rsidR="00146C52" w:rsidRPr="0035212B" w:rsidRDefault="00146C52" w:rsidP="003F09EB">
      <w:pPr>
        <w:spacing w:after="120"/>
        <w:rPr>
          <w:rFonts w:ascii="Garamond" w:hAnsi="Garamond"/>
          <w:sz w:val="24"/>
          <w:szCs w:val="24"/>
          <w:lang w:val="en-GB"/>
        </w:rPr>
      </w:pPr>
    </w:p>
    <w:p w14:paraId="2865597D" w14:textId="6CF75003" w:rsidR="00AD6404" w:rsidRPr="0035212B" w:rsidRDefault="00AD6404" w:rsidP="003F09EB">
      <w:pPr>
        <w:pStyle w:val="Heading1"/>
        <w:spacing w:before="0"/>
        <w:rPr>
          <w:rFonts w:ascii="Century Gothic" w:hAnsi="Century Gothic"/>
          <w:spacing w:val="20"/>
          <w:lang w:val="en-GB"/>
        </w:rPr>
      </w:pPr>
      <w:r w:rsidRPr="0035212B">
        <w:rPr>
          <w:rFonts w:ascii="Century Gothic" w:hAnsi="Century Gothic"/>
          <w:spacing w:val="20"/>
          <w:lang w:val="en-GB"/>
        </w:rPr>
        <w:t>MISCELLANEOUS INFO</w:t>
      </w:r>
    </w:p>
    <w:p w14:paraId="45D0A961" w14:textId="66C56D69" w:rsidR="00AD6404" w:rsidRPr="0035212B" w:rsidRDefault="00AD6404" w:rsidP="00AD6404">
      <w:pPr>
        <w:rPr>
          <w:rFonts w:ascii="Garamond" w:hAnsi="Garamond"/>
          <w:sz w:val="24"/>
          <w:lang w:val="en-GB"/>
        </w:rPr>
      </w:pPr>
      <w:r w:rsidRPr="0035212B">
        <w:rPr>
          <w:rFonts w:ascii="Garamond" w:hAnsi="Garamond"/>
          <w:b/>
          <w:sz w:val="24"/>
          <w:lang w:val="en-GB"/>
        </w:rPr>
        <w:t xml:space="preserve">Nationality: </w:t>
      </w:r>
      <w:r w:rsidR="00C729B4" w:rsidRPr="0035212B">
        <w:rPr>
          <w:rFonts w:ascii="Garamond" w:hAnsi="Garamond"/>
          <w:sz w:val="24"/>
          <w:lang w:val="en-GB"/>
        </w:rPr>
        <w:t>Indonesian</w:t>
      </w:r>
    </w:p>
    <w:p w14:paraId="27E97367" w14:textId="176B6920" w:rsidR="00AD6404" w:rsidRPr="0035212B" w:rsidRDefault="00AD6404" w:rsidP="00AD6404">
      <w:pPr>
        <w:rPr>
          <w:rFonts w:ascii="Garamond" w:hAnsi="Garamond"/>
          <w:sz w:val="24"/>
          <w:lang w:val="en-GB"/>
        </w:rPr>
      </w:pPr>
      <w:r w:rsidRPr="0035212B">
        <w:rPr>
          <w:rFonts w:ascii="Garamond" w:hAnsi="Garamond"/>
          <w:b/>
          <w:sz w:val="24"/>
          <w:lang w:val="en-GB"/>
        </w:rPr>
        <w:t>Languages:</w:t>
      </w:r>
      <w:r w:rsidRPr="0035212B">
        <w:rPr>
          <w:rFonts w:ascii="Garamond" w:hAnsi="Garamond"/>
          <w:sz w:val="24"/>
          <w:lang w:val="en-GB"/>
        </w:rPr>
        <w:t xml:space="preserve"> </w:t>
      </w:r>
      <w:r w:rsidR="00AA1DC9" w:rsidRPr="0035212B">
        <w:rPr>
          <w:rFonts w:ascii="Garamond" w:hAnsi="Garamond"/>
          <w:sz w:val="24"/>
          <w:lang w:val="en-GB"/>
        </w:rPr>
        <w:t xml:space="preserve">Fluent in </w:t>
      </w:r>
      <w:r w:rsidR="00ED6146" w:rsidRPr="0035212B">
        <w:rPr>
          <w:rFonts w:ascii="Garamond" w:hAnsi="Garamond"/>
          <w:sz w:val="24"/>
          <w:lang w:val="en-GB"/>
        </w:rPr>
        <w:t>English and Bah</w:t>
      </w:r>
      <w:r w:rsidR="00F317C4" w:rsidRPr="0035212B">
        <w:rPr>
          <w:rFonts w:ascii="Garamond" w:hAnsi="Garamond"/>
          <w:sz w:val="24"/>
          <w:lang w:val="en-GB"/>
        </w:rPr>
        <w:t>asa Indonesia</w:t>
      </w:r>
      <w:r w:rsidR="00BC7EE5" w:rsidRPr="0035212B">
        <w:rPr>
          <w:rFonts w:ascii="Garamond" w:hAnsi="Garamond"/>
          <w:sz w:val="24"/>
          <w:lang w:val="en-GB"/>
        </w:rPr>
        <w:t xml:space="preserve"> </w:t>
      </w:r>
    </w:p>
    <w:p w14:paraId="7725C19E" w14:textId="7D3BF27A" w:rsidR="00F947E0" w:rsidRPr="0035212B" w:rsidRDefault="00AD6404" w:rsidP="00F947E0">
      <w:pPr>
        <w:rPr>
          <w:rFonts w:ascii="Garamond" w:hAnsi="Garamond"/>
          <w:sz w:val="24"/>
          <w:lang w:val="en-GB"/>
        </w:rPr>
      </w:pPr>
      <w:r w:rsidRPr="0035212B">
        <w:rPr>
          <w:rFonts w:ascii="Garamond" w:hAnsi="Garamond"/>
          <w:b/>
          <w:sz w:val="24"/>
          <w:lang w:val="en-GB"/>
        </w:rPr>
        <w:t>Availability:</w:t>
      </w:r>
      <w:r w:rsidRPr="0035212B">
        <w:rPr>
          <w:rFonts w:ascii="Garamond" w:hAnsi="Garamond"/>
          <w:sz w:val="24"/>
          <w:lang w:val="en-GB"/>
        </w:rPr>
        <w:t xml:space="preserve"> Immediate</w:t>
      </w:r>
    </w:p>
    <w:p w14:paraId="7AF4F92C" w14:textId="4A4DE868" w:rsidR="00BC7EE5" w:rsidRPr="0035212B" w:rsidRDefault="0035212B" w:rsidP="00F947E0">
      <w:pPr>
        <w:rPr>
          <w:rFonts w:ascii="Garamond" w:hAnsi="Garamond"/>
          <w:sz w:val="24"/>
          <w:lang w:val="en-GB"/>
        </w:rPr>
      </w:pPr>
      <w:r w:rsidRPr="0035212B">
        <w:rPr>
          <w:rFonts w:ascii="Garamond" w:hAnsi="Garamond"/>
          <w:b/>
          <w:bCs/>
          <w:sz w:val="24"/>
          <w:lang w:val="en-GB"/>
        </w:rPr>
        <w:t xml:space="preserve">Co-curricular Activities and Achievements: </w:t>
      </w:r>
      <w:r w:rsidRPr="0035212B">
        <w:rPr>
          <w:rFonts w:ascii="Garamond" w:hAnsi="Garamond"/>
          <w:sz w:val="24"/>
          <w:lang w:val="en-GB"/>
        </w:rPr>
        <w:t xml:space="preserve">FIDE Chess Rating for Blitz (Official Rating by International Chess Organisation): 1495. </w:t>
      </w:r>
    </w:p>
    <w:sectPr w:rsidR="00BC7EE5" w:rsidRPr="0035212B" w:rsidSect="006D5F36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D46C7" w14:textId="77777777" w:rsidR="00DC5C58" w:rsidRDefault="00DC5C58">
      <w:r>
        <w:separator/>
      </w:r>
    </w:p>
  </w:endnote>
  <w:endnote w:type="continuationSeparator" w:id="0">
    <w:p w14:paraId="440BE7EC" w14:textId="77777777" w:rsidR="00DC5C58" w:rsidRDefault="00DC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erif">
    <w:altName w:val="Cambria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EA13" w14:textId="77777777" w:rsidR="00DC5C58" w:rsidRDefault="00DC5C58">
      <w:r>
        <w:separator/>
      </w:r>
    </w:p>
  </w:footnote>
  <w:footnote w:type="continuationSeparator" w:id="0">
    <w:p w14:paraId="6206A247" w14:textId="77777777" w:rsidR="00DC5C58" w:rsidRDefault="00DC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0C4"/>
    <w:multiLevelType w:val="hybridMultilevel"/>
    <w:tmpl w:val="F6EAFCFE"/>
    <w:lvl w:ilvl="0" w:tplc="605625C6">
      <w:numFmt w:val="bullet"/>
      <w:lvlText w:val="•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5F9C3733"/>
    <w:multiLevelType w:val="hybridMultilevel"/>
    <w:tmpl w:val="FAF08DF6"/>
    <w:lvl w:ilvl="0" w:tplc="48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72F33170"/>
    <w:multiLevelType w:val="hybridMultilevel"/>
    <w:tmpl w:val="9C4CBBD4"/>
    <w:lvl w:ilvl="0" w:tplc="3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Tan">
    <w15:presenceInfo w15:providerId="None" w15:userId="Daniel T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14A0"/>
    <w:rsid w:val="00002F30"/>
    <w:rsid w:val="0000657B"/>
    <w:rsid w:val="000147A9"/>
    <w:rsid w:val="000210F8"/>
    <w:rsid w:val="00027D14"/>
    <w:rsid w:val="00031689"/>
    <w:rsid w:val="00040018"/>
    <w:rsid w:val="000418DF"/>
    <w:rsid w:val="00047609"/>
    <w:rsid w:val="000515C2"/>
    <w:rsid w:val="00051A74"/>
    <w:rsid w:val="00055223"/>
    <w:rsid w:val="00060488"/>
    <w:rsid w:val="0006528F"/>
    <w:rsid w:val="000720C6"/>
    <w:rsid w:val="000754A1"/>
    <w:rsid w:val="00082B84"/>
    <w:rsid w:val="0008745C"/>
    <w:rsid w:val="000A0FFD"/>
    <w:rsid w:val="000B0451"/>
    <w:rsid w:val="000B72E1"/>
    <w:rsid w:val="000C3F8C"/>
    <w:rsid w:val="000D3E5F"/>
    <w:rsid w:val="000E0DFB"/>
    <w:rsid w:val="000E24F2"/>
    <w:rsid w:val="000E6C69"/>
    <w:rsid w:val="000F2AF1"/>
    <w:rsid w:val="00105F18"/>
    <w:rsid w:val="00113353"/>
    <w:rsid w:val="00116E16"/>
    <w:rsid w:val="00132EDC"/>
    <w:rsid w:val="00133AA7"/>
    <w:rsid w:val="0014042C"/>
    <w:rsid w:val="00141A25"/>
    <w:rsid w:val="0014570E"/>
    <w:rsid w:val="00146C52"/>
    <w:rsid w:val="00150AE1"/>
    <w:rsid w:val="00151A96"/>
    <w:rsid w:val="00151F8B"/>
    <w:rsid w:val="00153FD9"/>
    <w:rsid w:val="0016198C"/>
    <w:rsid w:val="00171536"/>
    <w:rsid w:val="00173CAA"/>
    <w:rsid w:val="001839A4"/>
    <w:rsid w:val="00193E91"/>
    <w:rsid w:val="001A00A2"/>
    <w:rsid w:val="001A0934"/>
    <w:rsid w:val="001C02A8"/>
    <w:rsid w:val="001D19DE"/>
    <w:rsid w:val="001D37E0"/>
    <w:rsid w:val="001F5974"/>
    <w:rsid w:val="002031FF"/>
    <w:rsid w:val="00206386"/>
    <w:rsid w:val="002071BA"/>
    <w:rsid w:val="00211B10"/>
    <w:rsid w:val="00215BCD"/>
    <w:rsid w:val="002174CA"/>
    <w:rsid w:val="002204A6"/>
    <w:rsid w:val="00226129"/>
    <w:rsid w:val="00226400"/>
    <w:rsid w:val="002373F8"/>
    <w:rsid w:val="00240AFE"/>
    <w:rsid w:val="002416EF"/>
    <w:rsid w:val="00265BA9"/>
    <w:rsid w:val="00274868"/>
    <w:rsid w:val="00275037"/>
    <w:rsid w:val="00276DF5"/>
    <w:rsid w:val="00280444"/>
    <w:rsid w:val="00292A1A"/>
    <w:rsid w:val="002B38DE"/>
    <w:rsid w:val="002C083E"/>
    <w:rsid w:val="002C120E"/>
    <w:rsid w:val="002C305D"/>
    <w:rsid w:val="002C76F4"/>
    <w:rsid w:val="002E038C"/>
    <w:rsid w:val="002E0F98"/>
    <w:rsid w:val="002E1F45"/>
    <w:rsid w:val="002E2685"/>
    <w:rsid w:val="002E6A8E"/>
    <w:rsid w:val="002F27CE"/>
    <w:rsid w:val="002F3124"/>
    <w:rsid w:val="002F7219"/>
    <w:rsid w:val="002F72BF"/>
    <w:rsid w:val="003044C9"/>
    <w:rsid w:val="00307531"/>
    <w:rsid w:val="003140ED"/>
    <w:rsid w:val="00316ED5"/>
    <w:rsid w:val="0031719C"/>
    <w:rsid w:val="00323A2D"/>
    <w:rsid w:val="00323B54"/>
    <w:rsid w:val="00324176"/>
    <w:rsid w:val="00327599"/>
    <w:rsid w:val="00331B4E"/>
    <w:rsid w:val="003327DE"/>
    <w:rsid w:val="003343D4"/>
    <w:rsid w:val="00345A1A"/>
    <w:rsid w:val="003463EE"/>
    <w:rsid w:val="0035212B"/>
    <w:rsid w:val="00356B9C"/>
    <w:rsid w:val="003578A0"/>
    <w:rsid w:val="00357EB9"/>
    <w:rsid w:val="00362585"/>
    <w:rsid w:val="00365052"/>
    <w:rsid w:val="00367A84"/>
    <w:rsid w:val="0037610F"/>
    <w:rsid w:val="00382D0D"/>
    <w:rsid w:val="00396980"/>
    <w:rsid w:val="003A1EC5"/>
    <w:rsid w:val="003A2425"/>
    <w:rsid w:val="003B3F75"/>
    <w:rsid w:val="003B6879"/>
    <w:rsid w:val="003B7264"/>
    <w:rsid w:val="003C2DC5"/>
    <w:rsid w:val="003D1A83"/>
    <w:rsid w:val="003D2153"/>
    <w:rsid w:val="003D4DDE"/>
    <w:rsid w:val="003D567A"/>
    <w:rsid w:val="003D69C5"/>
    <w:rsid w:val="003D7879"/>
    <w:rsid w:val="003E0EC3"/>
    <w:rsid w:val="003E15CE"/>
    <w:rsid w:val="003E34D8"/>
    <w:rsid w:val="003F09EB"/>
    <w:rsid w:val="003F0B57"/>
    <w:rsid w:val="003F56A4"/>
    <w:rsid w:val="0040126E"/>
    <w:rsid w:val="004027B1"/>
    <w:rsid w:val="0040726E"/>
    <w:rsid w:val="00413963"/>
    <w:rsid w:val="004215F4"/>
    <w:rsid w:val="0042564B"/>
    <w:rsid w:val="00427AD8"/>
    <w:rsid w:val="00430E87"/>
    <w:rsid w:val="004322C1"/>
    <w:rsid w:val="00433821"/>
    <w:rsid w:val="00440C4F"/>
    <w:rsid w:val="00442A30"/>
    <w:rsid w:val="004468C5"/>
    <w:rsid w:val="00457DEF"/>
    <w:rsid w:val="004650F8"/>
    <w:rsid w:val="004743DB"/>
    <w:rsid w:val="00475D6A"/>
    <w:rsid w:val="00483913"/>
    <w:rsid w:val="00485084"/>
    <w:rsid w:val="004873E2"/>
    <w:rsid w:val="004A2C80"/>
    <w:rsid w:val="004B289B"/>
    <w:rsid w:val="004B6EAE"/>
    <w:rsid w:val="004C3B6E"/>
    <w:rsid w:val="004C7C04"/>
    <w:rsid w:val="004D1013"/>
    <w:rsid w:val="004D3CFA"/>
    <w:rsid w:val="004D7E43"/>
    <w:rsid w:val="004E629F"/>
    <w:rsid w:val="004E6BBE"/>
    <w:rsid w:val="004E7515"/>
    <w:rsid w:val="004F1C16"/>
    <w:rsid w:val="004F24B2"/>
    <w:rsid w:val="004F5E3B"/>
    <w:rsid w:val="00500F4D"/>
    <w:rsid w:val="005025D6"/>
    <w:rsid w:val="0050454E"/>
    <w:rsid w:val="0051048C"/>
    <w:rsid w:val="005105E4"/>
    <w:rsid w:val="00513776"/>
    <w:rsid w:val="00524068"/>
    <w:rsid w:val="00536FD4"/>
    <w:rsid w:val="0054521E"/>
    <w:rsid w:val="005524B7"/>
    <w:rsid w:val="00553C22"/>
    <w:rsid w:val="0055679F"/>
    <w:rsid w:val="00562825"/>
    <w:rsid w:val="005706AA"/>
    <w:rsid w:val="00572921"/>
    <w:rsid w:val="005743F0"/>
    <w:rsid w:val="00592880"/>
    <w:rsid w:val="00593B13"/>
    <w:rsid w:val="005A4C62"/>
    <w:rsid w:val="005A7D05"/>
    <w:rsid w:val="005B2FDB"/>
    <w:rsid w:val="005B5240"/>
    <w:rsid w:val="005C2B5C"/>
    <w:rsid w:val="005C7228"/>
    <w:rsid w:val="005D0154"/>
    <w:rsid w:val="005D791F"/>
    <w:rsid w:val="005E1A94"/>
    <w:rsid w:val="005E60BA"/>
    <w:rsid w:val="005F1AA3"/>
    <w:rsid w:val="005F640D"/>
    <w:rsid w:val="005F655D"/>
    <w:rsid w:val="00615963"/>
    <w:rsid w:val="00616F26"/>
    <w:rsid w:val="00627A71"/>
    <w:rsid w:val="006442D4"/>
    <w:rsid w:val="00651601"/>
    <w:rsid w:val="00651801"/>
    <w:rsid w:val="00652D5A"/>
    <w:rsid w:val="00654FB2"/>
    <w:rsid w:val="0065562C"/>
    <w:rsid w:val="006558D2"/>
    <w:rsid w:val="00674301"/>
    <w:rsid w:val="006757AE"/>
    <w:rsid w:val="00677332"/>
    <w:rsid w:val="006857B7"/>
    <w:rsid w:val="006862EC"/>
    <w:rsid w:val="0069110F"/>
    <w:rsid w:val="00695529"/>
    <w:rsid w:val="00695605"/>
    <w:rsid w:val="0069764A"/>
    <w:rsid w:val="006978D0"/>
    <w:rsid w:val="006A57FF"/>
    <w:rsid w:val="006B0607"/>
    <w:rsid w:val="006B21EF"/>
    <w:rsid w:val="006B4413"/>
    <w:rsid w:val="006B5199"/>
    <w:rsid w:val="006C1C04"/>
    <w:rsid w:val="006D5F36"/>
    <w:rsid w:val="006F1583"/>
    <w:rsid w:val="006F24B1"/>
    <w:rsid w:val="006F41F9"/>
    <w:rsid w:val="00700C50"/>
    <w:rsid w:val="007057F4"/>
    <w:rsid w:val="0070611C"/>
    <w:rsid w:val="007208B9"/>
    <w:rsid w:val="00721CC9"/>
    <w:rsid w:val="00724FE9"/>
    <w:rsid w:val="00726608"/>
    <w:rsid w:val="00727E43"/>
    <w:rsid w:val="00735096"/>
    <w:rsid w:val="00736669"/>
    <w:rsid w:val="00741F8F"/>
    <w:rsid w:val="00750688"/>
    <w:rsid w:val="00752B10"/>
    <w:rsid w:val="00752BAE"/>
    <w:rsid w:val="00752BFC"/>
    <w:rsid w:val="00755678"/>
    <w:rsid w:val="00757640"/>
    <w:rsid w:val="0075787F"/>
    <w:rsid w:val="00757BC3"/>
    <w:rsid w:val="00761463"/>
    <w:rsid w:val="007614A9"/>
    <w:rsid w:val="007733AD"/>
    <w:rsid w:val="0077558D"/>
    <w:rsid w:val="00786338"/>
    <w:rsid w:val="00787C9C"/>
    <w:rsid w:val="00792B6F"/>
    <w:rsid w:val="0079311B"/>
    <w:rsid w:val="007A0085"/>
    <w:rsid w:val="007A0D4A"/>
    <w:rsid w:val="007B6DCB"/>
    <w:rsid w:val="007C0B3C"/>
    <w:rsid w:val="007C0FA5"/>
    <w:rsid w:val="007C3B5B"/>
    <w:rsid w:val="007C6E1D"/>
    <w:rsid w:val="007D0DF4"/>
    <w:rsid w:val="007D60C8"/>
    <w:rsid w:val="007D78CB"/>
    <w:rsid w:val="007E357A"/>
    <w:rsid w:val="007F175D"/>
    <w:rsid w:val="007F2D70"/>
    <w:rsid w:val="007F768B"/>
    <w:rsid w:val="00804DD5"/>
    <w:rsid w:val="00816F0D"/>
    <w:rsid w:val="00820EA0"/>
    <w:rsid w:val="00822E6E"/>
    <w:rsid w:val="00824E8E"/>
    <w:rsid w:val="00824FEB"/>
    <w:rsid w:val="0084367E"/>
    <w:rsid w:val="00843CEF"/>
    <w:rsid w:val="0084536D"/>
    <w:rsid w:val="0084682F"/>
    <w:rsid w:val="00846ADE"/>
    <w:rsid w:val="00846B3D"/>
    <w:rsid w:val="0085138E"/>
    <w:rsid w:val="00860481"/>
    <w:rsid w:val="00871BDB"/>
    <w:rsid w:val="008813BB"/>
    <w:rsid w:val="00881757"/>
    <w:rsid w:val="00884F13"/>
    <w:rsid w:val="008869CD"/>
    <w:rsid w:val="00895467"/>
    <w:rsid w:val="00896E51"/>
    <w:rsid w:val="0089770F"/>
    <w:rsid w:val="008A10FF"/>
    <w:rsid w:val="008B2F7A"/>
    <w:rsid w:val="008B7FD4"/>
    <w:rsid w:val="008C28E5"/>
    <w:rsid w:val="008C32D6"/>
    <w:rsid w:val="008C33AB"/>
    <w:rsid w:val="008D0307"/>
    <w:rsid w:val="008D2B5F"/>
    <w:rsid w:val="008D36C8"/>
    <w:rsid w:val="008E1EE4"/>
    <w:rsid w:val="008E61D6"/>
    <w:rsid w:val="008E6EFA"/>
    <w:rsid w:val="008F2457"/>
    <w:rsid w:val="008F2783"/>
    <w:rsid w:val="008F56FE"/>
    <w:rsid w:val="008F735C"/>
    <w:rsid w:val="00903EA0"/>
    <w:rsid w:val="00912CDC"/>
    <w:rsid w:val="00920194"/>
    <w:rsid w:val="00922481"/>
    <w:rsid w:val="00932AAE"/>
    <w:rsid w:val="00933C57"/>
    <w:rsid w:val="009370C4"/>
    <w:rsid w:val="009429E8"/>
    <w:rsid w:val="0094325C"/>
    <w:rsid w:val="00954948"/>
    <w:rsid w:val="00954C2B"/>
    <w:rsid w:val="00954D2E"/>
    <w:rsid w:val="009553D8"/>
    <w:rsid w:val="00956346"/>
    <w:rsid w:val="00956FEE"/>
    <w:rsid w:val="00957AAD"/>
    <w:rsid w:val="009612D0"/>
    <w:rsid w:val="00961C09"/>
    <w:rsid w:val="00962D82"/>
    <w:rsid w:val="00972F2E"/>
    <w:rsid w:val="00976A8D"/>
    <w:rsid w:val="009840B7"/>
    <w:rsid w:val="00986364"/>
    <w:rsid w:val="00994C4E"/>
    <w:rsid w:val="009A1027"/>
    <w:rsid w:val="009A387B"/>
    <w:rsid w:val="009A7CC1"/>
    <w:rsid w:val="009B3866"/>
    <w:rsid w:val="009B51AF"/>
    <w:rsid w:val="009C67F5"/>
    <w:rsid w:val="009C72DF"/>
    <w:rsid w:val="009D00D7"/>
    <w:rsid w:val="009D5514"/>
    <w:rsid w:val="009E29F7"/>
    <w:rsid w:val="009E61D1"/>
    <w:rsid w:val="009E6E78"/>
    <w:rsid w:val="009F667B"/>
    <w:rsid w:val="009F7B8A"/>
    <w:rsid w:val="00A0194D"/>
    <w:rsid w:val="00A03115"/>
    <w:rsid w:val="00A03E0A"/>
    <w:rsid w:val="00A15694"/>
    <w:rsid w:val="00A21DB0"/>
    <w:rsid w:val="00A21F78"/>
    <w:rsid w:val="00A26BD9"/>
    <w:rsid w:val="00A307B6"/>
    <w:rsid w:val="00A330DB"/>
    <w:rsid w:val="00A35B88"/>
    <w:rsid w:val="00A411B7"/>
    <w:rsid w:val="00A43300"/>
    <w:rsid w:val="00A70EF0"/>
    <w:rsid w:val="00A74256"/>
    <w:rsid w:val="00A74800"/>
    <w:rsid w:val="00A76C64"/>
    <w:rsid w:val="00A80474"/>
    <w:rsid w:val="00A84D27"/>
    <w:rsid w:val="00A871EF"/>
    <w:rsid w:val="00A91DA7"/>
    <w:rsid w:val="00A96A3C"/>
    <w:rsid w:val="00AA1DC9"/>
    <w:rsid w:val="00AA3588"/>
    <w:rsid w:val="00AB3038"/>
    <w:rsid w:val="00AB3A24"/>
    <w:rsid w:val="00AB52C5"/>
    <w:rsid w:val="00AB7D3F"/>
    <w:rsid w:val="00AC1232"/>
    <w:rsid w:val="00AC6C11"/>
    <w:rsid w:val="00AD6404"/>
    <w:rsid w:val="00AD70DE"/>
    <w:rsid w:val="00AE1312"/>
    <w:rsid w:val="00AE4584"/>
    <w:rsid w:val="00AE7512"/>
    <w:rsid w:val="00AF25F7"/>
    <w:rsid w:val="00AF6C22"/>
    <w:rsid w:val="00B056EB"/>
    <w:rsid w:val="00B06B9C"/>
    <w:rsid w:val="00B14DD3"/>
    <w:rsid w:val="00B17F68"/>
    <w:rsid w:val="00B20B61"/>
    <w:rsid w:val="00B252AF"/>
    <w:rsid w:val="00B25DDF"/>
    <w:rsid w:val="00B269DE"/>
    <w:rsid w:val="00B32F1C"/>
    <w:rsid w:val="00B351BA"/>
    <w:rsid w:val="00B35E3E"/>
    <w:rsid w:val="00B415B8"/>
    <w:rsid w:val="00B54641"/>
    <w:rsid w:val="00B55725"/>
    <w:rsid w:val="00B612C1"/>
    <w:rsid w:val="00B657B5"/>
    <w:rsid w:val="00B70F4F"/>
    <w:rsid w:val="00B76C4C"/>
    <w:rsid w:val="00B86192"/>
    <w:rsid w:val="00B95814"/>
    <w:rsid w:val="00BA546E"/>
    <w:rsid w:val="00BA58D4"/>
    <w:rsid w:val="00BA5CF1"/>
    <w:rsid w:val="00BA6AA1"/>
    <w:rsid w:val="00BC089D"/>
    <w:rsid w:val="00BC7EE5"/>
    <w:rsid w:val="00BD77EA"/>
    <w:rsid w:val="00BE0311"/>
    <w:rsid w:val="00BE2EA9"/>
    <w:rsid w:val="00BE726E"/>
    <w:rsid w:val="00BF091F"/>
    <w:rsid w:val="00BF4CAB"/>
    <w:rsid w:val="00C01A88"/>
    <w:rsid w:val="00C01CA6"/>
    <w:rsid w:val="00C0615B"/>
    <w:rsid w:val="00C0735D"/>
    <w:rsid w:val="00C10313"/>
    <w:rsid w:val="00C10C11"/>
    <w:rsid w:val="00C11DE3"/>
    <w:rsid w:val="00C22F0B"/>
    <w:rsid w:val="00C37452"/>
    <w:rsid w:val="00C3769C"/>
    <w:rsid w:val="00C37BAF"/>
    <w:rsid w:val="00C402D9"/>
    <w:rsid w:val="00C462A5"/>
    <w:rsid w:val="00C51536"/>
    <w:rsid w:val="00C53A21"/>
    <w:rsid w:val="00C56674"/>
    <w:rsid w:val="00C57285"/>
    <w:rsid w:val="00C613B1"/>
    <w:rsid w:val="00C72844"/>
    <w:rsid w:val="00C729B4"/>
    <w:rsid w:val="00CA0672"/>
    <w:rsid w:val="00CA12FA"/>
    <w:rsid w:val="00CA14EB"/>
    <w:rsid w:val="00CA2F24"/>
    <w:rsid w:val="00CA34D8"/>
    <w:rsid w:val="00CB0681"/>
    <w:rsid w:val="00CB5786"/>
    <w:rsid w:val="00CC0185"/>
    <w:rsid w:val="00CD00BF"/>
    <w:rsid w:val="00CD0843"/>
    <w:rsid w:val="00CD7D95"/>
    <w:rsid w:val="00CE36E5"/>
    <w:rsid w:val="00CE5E4D"/>
    <w:rsid w:val="00CF5735"/>
    <w:rsid w:val="00CF73CB"/>
    <w:rsid w:val="00CF79A0"/>
    <w:rsid w:val="00D016C2"/>
    <w:rsid w:val="00D040F1"/>
    <w:rsid w:val="00D04318"/>
    <w:rsid w:val="00D07563"/>
    <w:rsid w:val="00D102D2"/>
    <w:rsid w:val="00D11893"/>
    <w:rsid w:val="00D147F9"/>
    <w:rsid w:val="00D1749D"/>
    <w:rsid w:val="00D24AD2"/>
    <w:rsid w:val="00D25388"/>
    <w:rsid w:val="00D33EAA"/>
    <w:rsid w:val="00D34675"/>
    <w:rsid w:val="00D534E2"/>
    <w:rsid w:val="00D5669A"/>
    <w:rsid w:val="00D70965"/>
    <w:rsid w:val="00D7648D"/>
    <w:rsid w:val="00D878D4"/>
    <w:rsid w:val="00D90DBD"/>
    <w:rsid w:val="00D965E1"/>
    <w:rsid w:val="00DA2AE9"/>
    <w:rsid w:val="00DA3811"/>
    <w:rsid w:val="00DA7015"/>
    <w:rsid w:val="00DB65F4"/>
    <w:rsid w:val="00DB665F"/>
    <w:rsid w:val="00DC0D86"/>
    <w:rsid w:val="00DC534A"/>
    <w:rsid w:val="00DC5C58"/>
    <w:rsid w:val="00DC6B49"/>
    <w:rsid w:val="00DD7436"/>
    <w:rsid w:val="00DE1C61"/>
    <w:rsid w:val="00DE30BF"/>
    <w:rsid w:val="00DE49C3"/>
    <w:rsid w:val="00DF5BC0"/>
    <w:rsid w:val="00E03D2D"/>
    <w:rsid w:val="00E04586"/>
    <w:rsid w:val="00E05846"/>
    <w:rsid w:val="00E05B11"/>
    <w:rsid w:val="00E0653E"/>
    <w:rsid w:val="00E20068"/>
    <w:rsid w:val="00E21863"/>
    <w:rsid w:val="00E22706"/>
    <w:rsid w:val="00E23164"/>
    <w:rsid w:val="00E359FF"/>
    <w:rsid w:val="00E36C42"/>
    <w:rsid w:val="00E379DC"/>
    <w:rsid w:val="00E4005F"/>
    <w:rsid w:val="00E61E52"/>
    <w:rsid w:val="00E656D2"/>
    <w:rsid w:val="00E66C6B"/>
    <w:rsid w:val="00E66CD6"/>
    <w:rsid w:val="00E75CFA"/>
    <w:rsid w:val="00E824BC"/>
    <w:rsid w:val="00E923E1"/>
    <w:rsid w:val="00E94D33"/>
    <w:rsid w:val="00EA66FE"/>
    <w:rsid w:val="00EB1006"/>
    <w:rsid w:val="00EB2EDA"/>
    <w:rsid w:val="00EB4DE0"/>
    <w:rsid w:val="00EB4FDF"/>
    <w:rsid w:val="00EB5D82"/>
    <w:rsid w:val="00EB600C"/>
    <w:rsid w:val="00EC19B8"/>
    <w:rsid w:val="00ED3E47"/>
    <w:rsid w:val="00ED6146"/>
    <w:rsid w:val="00EF3AA7"/>
    <w:rsid w:val="00EF57CE"/>
    <w:rsid w:val="00F055C8"/>
    <w:rsid w:val="00F1410C"/>
    <w:rsid w:val="00F20B62"/>
    <w:rsid w:val="00F26E4D"/>
    <w:rsid w:val="00F2787C"/>
    <w:rsid w:val="00F317C4"/>
    <w:rsid w:val="00F31E63"/>
    <w:rsid w:val="00F50C31"/>
    <w:rsid w:val="00F56A27"/>
    <w:rsid w:val="00F60611"/>
    <w:rsid w:val="00F607C4"/>
    <w:rsid w:val="00F61996"/>
    <w:rsid w:val="00F63451"/>
    <w:rsid w:val="00F647E7"/>
    <w:rsid w:val="00F648BC"/>
    <w:rsid w:val="00F67102"/>
    <w:rsid w:val="00F81C2A"/>
    <w:rsid w:val="00F82C7F"/>
    <w:rsid w:val="00F833CC"/>
    <w:rsid w:val="00F91506"/>
    <w:rsid w:val="00F947E0"/>
    <w:rsid w:val="00FA3B0C"/>
    <w:rsid w:val="00FA46D4"/>
    <w:rsid w:val="00FA6EB6"/>
    <w:rsid w:val="00FB2140"/>
    <w:rsid w:val="00FB622C"/>
    <w:rsid w:val="00FC1E27"/>
    <w:rsid w:val="00FC5070"/>
    <w:rsid w:val="00FD0C40"/>
    <w:rsid w:val="00FE3465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B3FC8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EF"/>
    <w:rPr>
      <w:rFonts w:ascii="Times New Roman" w:eastAsia="Verdana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nhideWhenUsed/>
    <w:rsid w:val="00843CE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43CE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843CEF"/>
    <w:rPr>
      <w:rFonts w:eastAsia="Verdana" w:cs="Verdan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CEF"/>
    <w:rPr>
      <w:rFonts w:eastAsia="Verdana" w:cs="Verdana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843CEF"/>
    <w:pPr>
      <w:spacing w:after="0" w:line="240" w:lineRule="auto"/>
    </w:pPr>
    <w:rPr>
      <w:rFonts w:eastAsia="Verdana" w:cs="Verdana"/>
      <w:color w:val="000000"/>
      <w:sz w:val="2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1D19DE"/>
    <w:pPr>
      <w:widowControl/>
      <w:numPr>
        <w:ilvl w:val="1"/>
      </w:numPr>
      <w:tabs>
        <w:tab w:val="clear" w:pos="10800"/>
      </w:tabs>
      <w:spacing w:after="160" w:line="259" w:lineRule="auto"/>
    </w:pPr>
    <w:rPr>
      <w:rFonts w:eastAsiaTheme="minorEastAsia" w:cstheme="minorBidi"/>
      <w:color w:val="5A5A5A" w:themeColor="text1" w:themeTint="A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19DE"/>
    <w:rPr>
      <w:rFonts w:eastAsiaTheme="minorEastAsia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198AC-AE97-2945-9401-670786B5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BK</dc:creator>
  <cp:keywords/>
  <dc:description/>
  <cp:lastModifiedBy>Microsoft Office User</cp:lastModifiedBy>
  <cp:revision>4</cp:revision>
  <cp:lastPrinted>2021-08-13T18:42:00Z</cp:lastPrinted>
  <dcterms:created xsi:type="dcterms:W3CDTF">2021-09-20T14:23:00Z</dcterms:created>
  <dcterms:modified xsi:type="dcterms:W3CDTF">2021-09-20T14:24:00Z</dcterms:modified>
  <cp:category/>
</cp:coreProperties>
</file>